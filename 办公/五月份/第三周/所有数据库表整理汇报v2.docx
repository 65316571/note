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Extensions/webExtension1.xml" ContentType="application/vnd.wps-officedocument.webExtension+xml"/>
  <Override PartName="/word/webExtensions/webExtension2.xml" ContentType="application/vnd.wps-officedocument.webExtension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2887DC">
      <w:pPr>
        <w:pStyle w:val="2"/>
        <w:bidi w:val="0"/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所有数据库表整理汇报</w:t>
      </w:r>
    </w:p>
    <w:p w14:paraId="514C10A8"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 w:val="0"/>
        <w:topLinePunct/>
        <w:autoSpaceDE/>
        <w:autoSpaceDN/>
        <w:bidi w:val="0"/>
        <w:adjustRightInd/>
        <w:snapToGrid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对数据表进行归类：</w:t>
      </w:r>
    </w:p>
    <w:p w14:paraId="1A3079A2">
      <w:pPr>
        <w:keepNext w:val="0"/>
        <w:keepLines w:val="0"/>
        <w:pageBreakBefore w:val="0"/>
        <w:widowControl w:val="0"/>
        <w:kinsoku/>
        <w:wordWrap/>
        <w:overflowPunct w:val="0"/>
        <w:topLinePunct/>
        <w:autoSpaceDE/>
        <w:autoSpaceDN/>
        <w:bidi w:val="0"/>
        <w:adjustRightInd w:val="0"/>
        <w:snapToGrid/>
        <w:ind w:left="0" w:leftChars="0" w:firstLine="628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当前数据报表生成系统中的</w:t>
      </w:r>
      <w:r>
        <w:rPr>
          <w:rFonts w:hint="eastAsia" w:ascii="方正仿宋_GB2312" w:hAnsi="方正仿宋_GB2312"/>
          <w:b w:val="0"/>
          <w:bCs w:val="0"/>
          <w:spacing w:val="-6"/>
          <w:sz w:val="32"/>
          <w:lang w:val="en-US" w:eastAsia="zh-CN"/>
        </w:rPr>
        <w:t>Oracle</w:t>
      </w:r>
      <w:r>
        <w:rPr>
          <w:rFonts w:hint="eastAsia"/>
          <w:b w:val="0"/>
          <w:bCs w:val="0"/>
          <w:lang w:val="en-US" w:eastAsia="zh-CN"/>
        </w:rPr>
        <w:t>后端数据库，共有</w:t>
      </w:r>
      <w:r>
        <w:rPr>
          <w:rFonts w:hint="eastAsia" w:ascii="方正仿宋_GB2312" w:hAnsi="方正仿宋_GB2312" w:eastAsia="方正仿宋_GB2312" w:cs="方正仿宋_GB2312"/>
          <w:b w:val="0"/>
          <w:bCs w:val="0"/>
          <w:lang w:val="en-US" w:eastAsia="zh-CN"/>
        </w:rPr>
        <w:t>3266</w:t>
      </w:r>
      <w:r>
        <w:rPr>
          <w:rFonts w:hint="eastAsia"/>
          <w:b w:val="0"/>
          <w:bCs w:val="0"/>
          <w:lang w:val="en-US" w:eastAsia="zh-CN"/>
        </w:rPr>
        <w:t>张数据表。其中数据量为空（即没有存储数据）的表有</w:t>
      </w:r>
      <w:r>
        <w:rPr>
          <w:rFonts w:hint="eastAsia" w:ascii="方正仿宋_GB2312" w:hAnsi="方正仿宋_GB2312" w:eastAsia="方正仿宋_GB2312" w:cs="方正仿宋_GB2312"/>
          <w:b w:val="0"/>
          <w:bCs w:val="0"/>
          <w:lang w:val="en-US" w:eastAsia="zh-CN"/>
        </w:rPr>
        <w:t>2136</w:t>
      </w:r>
      <w:r>
        <w:rPr>
          <w:rFonts w:hint="eastAsia"/>
          <w:b w:val="0"/>
          <w:bCs w:val="0"/>
          <w:lang w:val="en-US" w:eastAsia="zh-CN"/>
        </w:rPr>
        <w:t>张。安装</w:t>
      </w:r>
      <w:r>
        <w:rPr>
          <w:rFonts w:hint="eastAsia" w:ascii="方正仿宋_GB2312" w:hAnsi="方正仿宋_GB2312"/>
          <w:b w:val="0"/>
          <w:bCs w:val="0"/>
          <w:spacing w:val="-6"/>
          <w:sz w:val="32"/>
          <w:lang w:val="en-US" w:eastAsia="zh-CN"/>
        </w:rPr>
        <w:t>Oracle时自带的</w:t>
      </w:r>
      <w:r>
        <w:rPr>
          <w:rFonts w:hint="eastAsia"/>
          <w:b w:val="0"/>
          <w:bCs w:val="0"/>
          <w:lang w:val="en-US" w:eastAsia="zh-CN"/>
        </w:rPr>
        <w:t>数据表</w:t>
      </w:r>
      <w:r>
        <w:rPr>
          <w:rFonts w:hint="eastAsia" w:ascii="方正仿宋_GB2312" w:hAnsi="方正仿宋_GB2312"/>
          <w:b w:val="0"/>
          <w:bCs w:val="0"/>
          <w:spacing w:val="-6"/>
          <w:sz w:val="32"/>
          <w:lang w:val="en-US" w:eastAsia="zh-CN"/>
        </w:rPr>
        <w:t>共有411张。</w:t>
      </w:r>
    </w:p>
    <w:p w14:paraId="09848A7F">
      <w:pPr>
        <w:keepNext w:val="0"/>
        <w:keepLines w:val="0"/>
        <w:pageBreakBefore w:val="0"/>
        <w:widowControl w:val="0"/>
        <w:kinsoku/>
        <w:wordWrap/>
        <w:overflowPunct w:val="0"/>
        <w:topLinePunct/>
        <w:autoSpaceDE/>
        <w:autoSpaceDN/>
        <w:bidi w:val="0"/>
        <w:adjustRightInd w:val="0"/>
        <w:snapToGrid/>
        <w:ind w:left="0" w:leftChars="0" w:firstLine="628" w:firstLineChars="200"/>
        <w:textAlignment w:val="auto"/>
        <w:rPr>
          <w:rFonts w:hint="eastAsia" w:ascii="方正仿宋_GB2312" w:hAnsi="方正仿宋_GB2312" w:eastAsia="方正仿宋_GB2312" w:cs="方正仿宋_GB2312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排除这些空表以及自带的表后，实际包含数据的业务数据表的数量为</w:t>
      </w:r>
      <w:r>
        <w:rPr>
          <w:rFonts w:hint="eastAsia" w:ascii="方正仿宋_GB2312" w:hAnsi="方正仿宋_GB2312" w:eastAsia="方正仿宋_GB2312" w:cs="方正仿宋_GB2312"/>
          <w:b w:val="0"/>
          <w:bCs w:val="0"/>
          <w:lang w:val="en-US" w:eastAsia="zh-CN"/>
        </w:rPr>
        <w:t>719</w:t>
      </w:r>
      <w:r>
        <w:rPr>
          <w:rFonts w:hint="eastAsia"/>
          <w:b w:val="0"/>
          <w:bCs w:val="0"/>
          <w:lang w:val="en-US" w:eastAsia="zh-CN"/>
        </w:rPr>
        <w:t>张。这里面还包含数据量很少（即当前表总条数少于一万条），很明显并非主业务数据的表的情况，</w:t>
      </w:r>
      <w:r>
        <w:rPr>
          <w:rFonts w:hint="eastAsia" w:ascii="方正仿宋_GB2312" w:hAnsi="方正仿宋_GB2312" w:eastAsia="方正仿宋_GB2312" w:cs="方正仿宋_GB2312"/>
          <w:b w:val="0"/>
          <w:bCs w:val="0"/>
          <w:lang w:val="en-US" w:eastAsia="zh-CN"/>
        </w:rPr>
        <w:t>最后剩余有效业务表162张。</w:t>
      </w:r>
    </w:p>
    <w:tbl>
      <w:tblPr>
        <w:tblStyle w:val="9"/>
        <w:tblpPr w:leftFromText="180" w:rightFromText="180" w:vertAnchor="text" w:horzAnchor="page" w:tblpX="1096" w:tblpY="426"/>
        <w:tblOverlap w:val="never"/>
        <w:tblW w:w="967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6"/>
        <w:gridCol w:w="2248"/>
        <w:gridCol w:w="3685"/>
      </w:tblGrid>
      <w:tr w14:paraId="6CF682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3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02EB756"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/>
              <w:autoSpaceDE/>
              <w:autoSpaceDN/>
              <w:bidi w:val="0"/>
              <w:adjustRightInd w:val="0"/>
              <w:snapToGrid/>
              <w:ind w:left="0" w:leftChars="0" w:firstLine="0" w:firstLineChars="0"/>
              <w:textAlignment w:val="auto"/>
              <w:rPr>
                <w:rFonts w:hint="eastAsia" w:ascii="仿宋" w:hAnsi="仿宋" w:eastAsia="仿宋" w:cs="仿宋"/>
                <w:b w:val="0"/>
                <w:bCs w:val="0"/>
                <w:highlight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highlight w:val="none"/>
                <w:lang w:val="en-US" w:eastAsia="zh-CN"/>
              </w:rPr>
              <w:t>分类</w:t>
            </w:r>
          </w:p>
        </w:tc>
        <w:tc>
          <w:tcPr>
            <w:tcW w:w="2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E275D6C"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/>
              <w:autoSpaceDE/>
              <w:autoSpaceDN/>
              <w:bidi w:val="0"/>
              <w:adjustRightInd w:val="0"/>
              <w:snapToGrid/>
              <w:ind w:left="0" w:leftChars="0" w:firstLine="0" w:firstLineChars="0"/>
              <w:textAlignment w:val="auto"/>
              <w:rPr>
                <w:rFonts w:hint="eastAsia" w:ascii="仿宋" w:hAnsi="仿宋" w:eastAsia="仿宋" w:cs="仿宋"/>
                <w:b w:val="0"/>
                <w:bCs w:val="0"/>
                <w:highlight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highlight w:val="none"/>
                <w:lang w:val="en-US" w:eastAsia="zh-CN"/>
              </w:rPr>
              <w:t>数据表数量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85B9384"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/>
              <w:autoSpaceDE/>
              <w:autoSpaceDN/>
              <w:bidi w:val="0"/>
              <w:adjustRightInd w:val="0"/>
              <w:snapToGrid/>
              <w:ind w:left="0" w:leftChars="0" w:firstLine="0" w:firstLineChars="0"/>
              <w:textAlignment w:val="auto"/>
              <w:rPr>
                <w:rFonts w:hint="eastAsia" w:ascii="仿宋" w:hAnsi="仿宋" w:eastAsia="仿宋" w:cs="仿宋"/>
                <w:b w:val="0"/>
                <w:bCs w:val="0"/>
                <w:highlight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highlight w:val="none"/>
                <w:lang w:val="en-US" w:eastAsia="zh-CN"/>
              </w:rPr>
              <w:t>说明</w:t>
            </w:r>
          </w:p>
        </w:tc>
      </w:tr>
      <w:tr w14:paraId="14AFC0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3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EA40D3"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/>
              <w:autoSpaceDE/>
              <w:autoSpaceDN/>
              <w:bidi w:val="0"/>
              <w:adjustRightInd w:val="0"/>
              <w:snapToGrid/>
              <w:ind w:left="0" w:leftChars="0" w:firstLine="0" w:firstLineChars="0"/>
              <w:textAlignment w:val="auto"/>
              <w:rPr>
                <w:rFonts w:hint="eastAsia" w:ascii="仿宋" w:hAnsi="仿宋" w:eastAsia="仿宋" w:cs="仿宋"/>
                <w:b w:val="0"/>
                <w:bCs w:val="0"/>
                <w:highlight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highlight w:val="none"/>
                <w:lang w:val="en-US" w:eastAsia="zh-CN"/>
              </w:rPr>
              <w:t>总数据表</w:t>
            </w:r>
          </w:p>
        </w:tc>
        <w:tc>
          <w:tcPr>
            <w:tcW w:w="2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192BD25"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/>
              <w:autoSpaceDE/>
              <w:autoSpaceDN/>
              <w:bidi w:val="0"/>
              <w:adjustRightInd w:val="0"/>
              <w:snapToGrid/>
              <w:ind w:left="0" w:leftChars="0" w:firstLine="0" w:firstLineChars="0"/>
              <w:textAlignment w:val="auto"/>
              <w:rPr>
                <w:rFonts w:hint="eastAsia" w:ascii="仿宋" w:hAnsi="仿宋" w:eastAsia="仿宋" w:cs="仿宋"/>
                <w:b w:val="0"/>
                <w:bCs w:val="0"/>
                <w:highlight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highlight w:val="none"/>
                <w:lang w:val="en-US" w:eastAsia="zh-CN"/>
              </w:rPr>
              <w:t>3,266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CF06527"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/>
              <w:autoSpaceDE/>
              <w:autoSpaceDN/>
              <w:bidi w:val="0"/>
              <w:adjustRightInd w:val="0"/>
              <w:snapToGrid/>
              <w:ind w:left="0" w:leftChars="0" w:firstLine="0" w:firstLineChars="0"/>
              <w:textAlignment w:val="auto"/>
              <w:rPr>
                <w:rFonts w:hint="eastAsia" w:ascii="仿宋" w:hAnsi="仿宋" w:eastAsia="仿宋" w:cs="仿宋"/>
                <w:b w:val="0"/>
                <w:bCs w:val="0"/>
                <w:highlight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highlight w:val="none"/>
                <w:lang w:val="en-US" w:eastAsia="zh-CN"/>
              </w:rPr>
              <w:t>数据库中所有表</w:t>
            </w:r>
          </w:p>
        </w:tc>
      </w:tr>
      <w:tr w14:paraId="6B4493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3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4DBDEF9"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/>
              <w:autoSpaceDE/>
              <w:autoSpaceDN/>
              <w:bidi w:val="0"/>
              <w:adjustRightInd w:val="0"/>
              <w:snapToGrid/>
              <w:ind w:left="0" w:leftChars="0" w:firstLine="0" w:firstLineChars="0"/>
              <w:textAlignment w:val="auto"/>
              <w:rPr>
                <w:rFonts w:hint="eastAsia" w:ascii="仿宋" w:hAnsi="仿宋" w:eastAsia="仿宋" w:cs="仿宋"/>
                <w:b w:val="0"/>
                <w:bCs w:val="0"/>
                <w:highlight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highlight w:val="none"/>
                <w:lang w:val="en-US" w:eastAsia="zh-CN"/>
              </w:rPr>
              <w:t>空数据表（</w:t>
            </w:r>
            <w:r>
              <w:rPr>
                <w:rFonts w:hint="eastAsia" w:ascii="仿宋" w:hAnsi="仿宋" w:cs="仿宋"/>
                <w:b w:val="0"/>
                <w:bCs w:val="0"/>
                <w:highlight w:val="none"/>
                <w:lang w:val="en-US" w:eastAsia="zh-CN"/>
              </w:rPr>
              <w:t>没有数据</w:t>
            </w:r>
            <w:r>
              <w:rPr>
                <w:rFonts w:hint="eastAsia" w:ascii="仿宋" w:hAnsi="仿宋" w:eastAsia="仿宋" w:cs="仿宋"/>
                <w:b w:val="0"/>
                <w:bCs w:val="0"/>
                <w:highlight w:val="none"/>
                <w:lang w:val="en-US" w:eastAsia="zh-CN"/>
              </w:rPr>
              <w:t>）</w:t>
            </w:r>
          </w:p>
        </w:tc>
        <w:tc>
          <w:tcPr>
            <w:tcW w:w="2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F6F237C"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/>
              <w:autoSpaceDE/>
              <w:autoSpaceDN/>
              <w:bidi w:val="0"/>
              <w:adjustRightInd w:val="0"/>
              <w:snapToGrid/>
              <w:ind w:left="0" w:leftChars="0" w:firstLine="0" w:firstLineChars="0"/>
              <w:textAlignment w:val="auto"/>
              <w:rPr>
                <w:rFonts w:hint="eastAsia" w:ascii="仿宋" w:hAnsi="仿宋" w:eastAsia="仿宋" w:cs="仿宋"/>
                <w:b w:val="0"/>
                <w:bCs w:val="0"/>
                <w:highlight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highlight w:val="none"/>
                <w:lang w:val="en-US" w:eastAsia="zh-CN"/>
              </w:rPr>
              <w:t>2,136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458A0C"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/>
              <w:autoSpaceDE/>
              <w:autoSpaceDN/>
              <w:bidi w:val="0"/>
              <w:adjustRightInd w:val="0"/>
              <w:snapToGrid/>
              <w:ind w:left="0" w:leftChars="0" w:firstLine="0" w:firstLineChars="0"/>
              <w:textAlignment w:val="auto"/>
              <w:rPr>
                <w:rFonts w:hint="eastAsia" w:ascii="仿宋" w:hAnsi="仿宋" w:eastAsia="仿宋" w:cs="仿宋"/>
                <w:b w:val="0"/>
                <w:bCs w:val="0"/>
                <w:highlight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highlight w:val="none"/>
                <w:lang w:val="en-US" w:eastAsia="zh-CN"/>
              </w:rPr>
              <w:t>无存储数据的表</w:t>
            </w:r>
          </w:p>
        </w:tc>
      </w:tr>
      <w:tr w14:paraId="128499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3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740EBE2">
            <w:pPr>
              <w:keepNext w:val="0"/>
              <w:keepLines w:val="0"/>
              <w:widowControl w:val="0"/>
              <w:suppressLineNumbers w:val="0"/>
              <w:overflowPunct w:val="0"/>
              <w:topLinePunct/>
              <w:autoSpaceDE w:val="0"/>
              <w:autoSpaceDN/>
              <w:adjustRightInd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eastAsia" w:ascii="仿宋" w:hAnsi="仿宋" w:eastAsia="仿宋" w:cs="仿宋"/>
                <w:b w:val="0"/>
                <w:bCs w:val="0"/>
                <w:highlight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pacing w:val="-6"/>
                <w:kern w:val="2"/>
                <w:sz w:val="32"/>
                <w:szCs w:val="32"/>
                <w:lang w:val="en-US" w:eastAsia="zh-CN" w:bidi="ar"/>
              </w:rPr>
              <w:t>系统自带表</w:t>
            </w:r>
          </w:p>
        </w:tc>
        <w:tc>
          <w:tcPr>
            <w:tcW w:w="2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8310EFA">
            <w:pPr>
              <w:keepNext w:val="0"/>
              <w:keepLines w:val="0"/>
              <w:widowControl w:val="0"/>
              <w:suppressLineNumbers w:val="0"/>
              <w:overflowPunct w:val="0"/>
              <w:topLinePunct/>
              <w:autoSpaceDE w:val="0"/>
              <w:autoSpaceDN/>
              <w:adjustRightInd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eastAsia" w:ascii="仿宋" w:hAnsi="仿宋" w:eastAsia="仿宋" w:cs="仿宋"/>
                <w:b w:val="0"/>
                <w:bCs w:val="0"/>
                <w:highlight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pacing w:val="-6"/>
                <w:kern w:val="2"/>
                <w:sz w:val="32"/>
                <w:szCs w:val="32"/>
                <w:lang w:val="en-US" w:eastAsia="zh-CN" w:bidi="ar"/>
              </w:rPr>
              <w:t>411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9DFEE6">
            <w:pPr>
              <w:keepNext w:val="0"/>
              <w:keepLines w:val="0"/>
              <w:widowControl w:val="0"/>
              <w:suppressLineNumbers w:val="0"/>
              <w:overflowPunct w:val="0"/>
              <w:topLinePunct/>
              <w:autoSpaceDE w:val="0"/>
              <w:autoSpaceDN/>
              <w:adjustRightInd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eastAsia" w:ascii="仿宋" w:hAnsi="仿宋" w:eastAsia="仿宋" w:cs="仿宋"/>
                <w:b w:val="0"/>
                <w:bCs w:val="0"/>
                <w:highlight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pacing w:val="-6"/>
                <w:kern w:val="2"/>
                <w:sz w:val="32"/>
                <w:szCs w:val="32"/>
                <w:lang w:val="en-US" w:eastAsia="zh-CN" w:bidi="ar"/>
              </w:rPr>
              <w:t>安装Oracle时默认生成</w:t>
            </w:r>
          </w:p>
        </w:tc>
      </w:tr>
      <w:tr w14:paraId="0C0B02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3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FEE1F7D">
            <w:pPr>
              <w:keepNext w:val="0"/>
              <w:keepLines w:val="0"/>
              <w:widowControl w:val="0"/>
              <w:suppressLineNumbers w:val="0"/>
              <w:overflowPunct w:val="0"/>
              <w:topLinePunct/>
              <w:autoSpaceDE w:val="0"/>
              <w:autoSpaceDN/>
              <w:adjustRightInd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eastAsia" w:ascii="仿宋" w:hAnsi="仿宋" w:eastAsia="仿宋" w:cs="仿宋"/>
                <w:b w:val="0"/>
                <w:bCs w:val="0"/>
                <w:highlight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pacing w:val="-6"/>
                <w:kern w:val="2"/>
                <w:sz w:val="32"/>
                <w:szCs w:val="32"/>
                <w:lang w:val="en-US" w:eastAsia="zh-CN" w:bidi="ar"/>
              </w:rPr>
              <w:t>非空数据表</w:t>
            </w:r>
          </w:p>
        </w:tc>
        <w:tc>
          <w:tcPr>
            <w:tcW w:w="2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2EC4256">
            <w:pPr>
              <w:keepNext w:val="0"/>
              <w:keepLines w:val="0"/>
              <w:widowControl w:val="0"/>
              <w:suppressLineNumbers w:val="0"/>
              <w:overflowPunct w:val="0"/>
              <w:topLinePunct/>
              <w:autoSpaceDE w:val="0"/>
              <w:autoSpaceDN/>
              <w:adjustRightInd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eastAsia" w:ascii="仿宋" w:hAnsi="仿宋" w:eastAsia="仿宋" w:cs="仿宋"/>
                <w:b w:val="0"/>
                <w:bCs w:val="0"/>
                <w:highlight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pacing w:val="-6"/>
                <w:kern w:val="2"/>
                <w:sz w:val="32"/>
                <w:szCs w:val="32"/>
                <w:lang w:val="en-US" w:eastAsia="zh-CN" w:bidi="ar"/>
              </w:rPr>
              <w:t>1,130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3D2C015">
            <w:pPr>
              <w:keepNext w:val="0"/>
              <w:keepLines w:val="0"/>
              <w:widowControl w:val="0"/>
              <w:suppressLineNumbers w:val="0"/>
              <w:overflowPunct w:val="0"/>
              <w:topLinePunct/>
              <w:autoSpaceDE w:val="0"/>
              <w:autoSpaceDN/>
              <w:adjustRightInd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eastAsia" w:ascii="仿宋" w:hAnsi="仿宋" w:eastAsia="仿宋" w:cs="仿宋"/>
                <w:b w:val="0"/>
                <w:bCs w:val="0"/>
                <w:highlight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pacing w:val="-6"/>
                <w:kern w:val="2"/>
                <w:sz w:val="32"/>
                <w:szCs w:val="32"/>
                <w:lang w:val="en-US" w:eastAsia="zh-CN" w:bidi="ar"/>
              </w:rPr>
              <w:t>总数据表 - 空数据表</w:t>
            </w:r>
          </w:p>
        </w:tc>
      </w:tr>
      <w:tr w14:paraId="287C7A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3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93ECBE6">
            <w:pPr>
              <w:keepNext w:val="0"/>
              <w:keepLines w:val="0"/>
              <w:widowControl w:val="0"/>
              <w:suppressLineNumbers w:val="0"/>
              <w:overflowPunct w:val="0"/>
              <w:topLinePunct/>
              <w:autoSpaceDE w:val="0"/>
              <w:autoSpaceDN/>
              <w:adjustRightInd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eastAsia" w:ascii="仿宋" w:hAnsi="仿宋" w:eastAsia="仿宋" w:cs="仿宋"/>
                <w:b w:val="0"/>
                <w:bCs w:val="0"/>
                <w:spacing w:val="-6"/>
                <w:kern w:val="2"/>
                <w:sz w:val="32"/>
                <w:szCs w:val="32"/>
                <w:highlight w:val="no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pacing w:val="-6"/>
                <w:kern w:val="2"/>
                <w:sz w:val="32"/>
                <w:szCs w:val="32"/>
                <w:lang w:val="en-US" w:eastAsia="zh-CN" w:bidi="ar"/>
              </w:rPr>
              <w:t>业务有关数据表</w:t>
            </w:r>
          </w:p>
        </w:tc>
        <w:tc>
          <w:tcPr>
            <w:tcW w:w="2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9594DFD">
            <w:pPr>
              <w:keepNext w:val="0"/>
              <w:keepLines w:val="0"/>
              <w:widowControl w:val="0"/>
              <w:suppressLineNumbers w:val="0"/>
              <w:overflowPunct w:val="0"/>
              <w:topLinePunct/>
              <w:autoSpaceDE w:val="0"/>
              <w:autoSpaceDN/>
              <w:adjustRightInd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eastAsia" w:ascii="仿宋" w:hAnsi="仿宋" w:eastAsia="仿宋" w:cs="仿宋"/>
                <w:b w:val="0"/>
                <w:bCs w:val="0"/>
                <w:spacing w:val="-6"/>
                <w:kern w:val="2"/>
                <w:sz w:val="32"/>
                <w:szCs w:val="32"/>
                <w:highlight w:val="no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pacing w:val="-6"/>
                <w:kern w:val="2"/>
                <w:sz w:val="32"/>
                <w:szCs w:val="32"/>
                <w:lang w:val="en-US" w:eastAsia="zh-CN" w:bidi="ar"/>
              </w:rPr>
              <w:t>719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F1CEAC6">
            <w:pPr>
              <w:keepNext w:val="0"/>
              <w:keepLines w:val="0"/>
              <w:widowControl w:val="0"/>
              <w:suppressLineNumbers w:val="0"/>
              <w:overflowPunct w:val="0"/>
              <w:topLinePunct/>
              <w:autoSpaceDE w:val="0"/>
              <w:autoSpaceDN/>
              <w:adjustRightInd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eastAsia" w:ascii="仿宋" w:hAnsi="仿宋" w:eastAsia="仿宋" w:cs="仿宋"/>
                <w:b w:val="0"/>
                <w:bCs w:val="0"/>
                <w:spacing w:val="-6"/>
                <w:kern w:val="2"/>
                <w:sz w:val="32"/>
                <w:szCs w:val="32"/>
                <w:highlight w:val="no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pacing w:val="-6"/>
                <w:kern w:val="2"/>
                <w:sz w:val="32"/>
                <w:szCs w:val="32"/>
                <w:lang w:val="en-US" w:eastAsia="zh-CN" w:bidi="ar"/>
              </w:rPr>
              <w:t>非空数据表 - Oracle表</w:t>
            </w:r>
          </w:p>
        </w:tc>
      </w:tr>
      <w:tr w14:paraId="0EF9E1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3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4289785"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/>
              <w:autoSpaceDE/>
              <w:autoSpaceDN/>
              <w:bidi w:val="0"/>
              <w:adjustRightInd w:val="0"/>
              <w:snapToGrid/>
              <w:ind w:left="0" w:leftChars="0" w:firstLine="0" w:firstLineChars="0"/>
              <w:textAlignment w:val="auto"/>
              <w:rPr>
                <w:rFonts w:hint="eastAsia" w:ascii="仿宋" w:hAnsi="仿宋" w:eastAsia="仿宋" w:cs="仿宋"/>
                <w:b w:val="0"/>
                <w:bCs w:val="0"/>
                <w:spacing w:val="-6"/>
                <w:kern w:val="2"/>
                <w:sz w:val="32"/>
                <w:szCs w:val="32"/>
                <w:highlight w:val="no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highlight w:val="none"/>
                <w:lang w:val="en-US" w:eastAsia="zh-CN"/>
              </w:rPr>
              <w:t>最终有效业务数据表</w:t>
            </w:r>
          </w:p>
        </w:tc>
        <w:tc>
          <w:tcPr>
            <w:tcW w:w="2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D0A067"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/>
              <w:autoSpaceDE/>
              <w:autoSpaceDN/>
              <w:bidi w:val="0"/>
              <w:adjustRightInd w:val="0"/>
              <w:snapToGrid/>
              <w:ind w:left="0" w:leftChars="0" w:firstLine="0" w:firstLineChars="0"/>
              <w:textAlignment w:val="auto"/>
              <w:rPr>
                <w:rFonts w:hint="default" w:ascii="仿宋" w:hAnsi="仿宋" w:eastAsia="仿宋" w:cs="仿宋"/>
                <w:b w:val="0"/>
                <w:bCs w:val="0"/>
                <w:spacing w:val="-6"/>
                <w:kern w:val="2"/>
                <w:sz w:val="32"/>
                <w:szCs w:val="32"/>
                <w:highlight w:val="none"/>
                <w:lang w:val="en-US" w:eastAsia="zh-CN" w:bidi="ar-SA"/>
              </w:rPr>
            </w:pPr>
            <w:r>
              <w:rPr>
                <w:rFonts w:hint="eastAsia" w:ascii="仿宋" w:hAnsi="仿宋" w:cs="仿宋"/>
                <w:b w:val="0"/>
                <w:bCs w:val="0"/>
                <w:spacing w:val="-6"/>
                <w:kern w:val="2"/>
                <w:sz w:val="32"/>
                <w:szCs w:val="32"/>
                <w:highlight w:val="none"/>
                <w:lang w:val="en-US" w:eastAsia="zh-CN" w:bidi="ar-SA"/>
              </w:rPr>
              <w:t>162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33AD66"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/>
              <w:autoSpaceDE/>
              <w:autoSpaceDN/>
              <w:bidi w:val="0"/>
              <w:adjustRightInd w:val="0"/>
              <w:snapToGrid/>
              <w:ind w:left="0" w:leftChars="0" w:firstLine="0" w:firstLineChars="0"/>
              <w:textAlignment w:val="auto"/>
              <w:rPr>
                <w:rFonts w:hint="default" w:ascii="仿宋" w:hAnsi="仿宋" w:eastAsia="仿宋" w:cs="仿宋"/>
                <w:b w:val="0"/>
                <w:bCs w:val="0"/>
                <w:spacing w:val="-6"/>
                <w:kern w:val="2"/>
                <w:sz w:val="32"/>
                <w:szCs w:val="32"/>
                <w:highlight w:val="none"/>
                <w:lang w:val="en-US" w:eastAsia="zh-CN" w:bidi="ar-SA"/>
              </w:rPr>
            </w:pPr>
            <w:r>
              <w:rPr>
                <w:rFonts w:hint="eastAsia" w:ascii="仿宋" w:hAnsi="仿宋" w:cs="仿宋"/>
                <w:b w:val="0"/>
                <w:bCs w:val="0"/>
                <w:spacing w:val="-6"/>
                <w:kern w:val="2"/>
                <w:sz w:val="32"/>
                <w:szCs w:val="32"/>
                <w:highlight w:val="none"/>
                <w:lang w:val="en-US" w:eastAsia="zh-CN" w:bidi="ar-SA"/>
              </w:rPr>
              <w:t>电话、异议、查询相关表</w:t>
            </w:r>
          </w:p>
        </w:tc>
      </w:tr>
      <w:tr w14:paraId="0E7975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3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3D5F8A"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/>
              <w:autoSpaceDE/>
              <w:autoSpaceDN/>
              <w:bidi w:val="0"/>
              <w:adjustRightInd w:val="0"/>
              <w:snapToGrid/>
              <w:ind w:left="0" w:leftChars="0" w:firstLine="0" w:firstLineChars="0"/>
              <w:textAlignment w:val="auto"/>
              <w:rPr>
                <w:rFonts w:hint="default" w:ascii="仿宋" w:hAnsi="仿宋" w:eastAsia="仿宋" w:cs="仿宋"/>
                <w:b w:val="0"/>
                <w:bCs w:val="0"/>
                <w:highlight w:val="none"/>
                <w:lang w:val="en-US" w:eastAsia="zh-CN"/>
              </w:rPr>
            </w:pPr>
            <w:r>
              <w:rPr>
                <w:rFonts w:hint="eastAsia" w:ascii="仿宋" w:hAnsi="仿宋" w:cs="仿宋"/>
                <w:b w:val="0"/>
                <w:bCs w:val="0"/>
                <w:highlight w:val="none"/>
                <w:lang w:val="en-US" w:eastAsia="zh-CN"/>
              </w:rPr>
              <w:t>查询数据表</w:t>
            </w:r>
          </w:p>
        </w:tc>
        <w:tc>
          <w:tcPr>
            <w:tcW w:w="2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9884FDD"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/>
              <w:autoSpaceDE/>
              <w:autoSpaceDN/>
              <w:bidi w:val="0"/>
              <w:adjustRightInd w:val="0"/>
              <w:snapToGrid/>
              <w:ind w:left="0" w:leftChars="0" w:firstLine="0" w:firstLineChars="0"/>
              <w:textAlignment w:val="auto"/>
              <w:rPr>
                <w:rFonts w:hint="default" w:ascii="仿宋" w:hAnsi="仿宋" w:eastAsia="仿宋" w:cs="仿宋"/>
                <w:b w:val="0"/>
                <w:bCs w:val="0"/>
                <w:highlight w:val="none"/>
                <w:lang w:val="en-US" w:eastAsia="zh-CN"/>
              </w:rPr>
            </w:pPr>
            <w:r>
              <w:rPr>
                <w:rFonts w:hint="eastAsia" w:ascii="仿宋" w:hAnsi="仿宋" w:cs="仿宋"/>
                <w:b w:val="0"/>
                <w:bCs w:val="0"/>
                <w:highlight w:val="none"/>
                <w:lang w:val="en-US" w:eastAsia="zh-CN"/>
              </w:rPr>
              <w:t>9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537C560"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/>
              <w:autoSpaceDE/>
              <w:autoSpaceDN/>
              <w:bidi w:val="0"/>
              <w:adjustRightInd w:val="0"/>
              <w:snapToGrid/>
              <w:ind w:left="0" w:leftChars="0" w:firstLine="0" w:firstLineChars="0"/>
              <w:textAlignment w:val="auto"/>
              <w:rPr>
                <w:rFonts w:hint="default" w:ascii="仿宋" w:hAnsi="仿宋" w:cs="仿宋"/>
                <w:b w:val="0"/>
                <w:bCs w:val="0"/>
                <w:spacing w:val="-6"/>
                <w:kern w:val="2"/>
                <w:sz w:val="32"/>
                <w:szCs w:val="32"/>
                <w:highlight w:val="none"/>
                <w:lang w:val="en-US" w:eastAsia="zh-CN" w:bidi="ar-SA"/>
              </w:rPr>
            </w:pPr>
            <w:r>
              <w:rPr>
                <w:rFonts w:hint="eastAsia" w:ascii="仿宋" w:hAnsi="仿宋" w:cs="仿宋"/>
                <w:b w:val="0"/>
                <w:bCs w:val="0"/>
                <w:spacing w:val="-6"/>
                <w:kern w:val="2"/>
                <w:sz w:val="32"/>
                <w:szCs w:val="32"/>
                <w:highlight w:val="none"/>
                <w:lang w:val="en-US" w:eastAsia="zh-CN" w:bidi="ar-SA"/>
              </w:rPr>
              <w:t>个人与企业查询数据表</w:t>
            </w:r>
          </w:p>
        </w:tc>
      </w:tr>
      <w:tr w14:paraId="357036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3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4D91F9"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/>
              <w:autoSpaceDE/>
              <w:autoSpaceDN/>
              <w:bidi w:val="0"/>
              <w:adjustRightInd w:val="0"/>
              <w:snapToGrid/>
              <w:ind w:left="0" w:leftChars="0" w:firstLine="0" w:firstLineChars="0"/>
              <w:textAlignment w:val="auto"/>
              <w:rPr>
                <w:rFonts w:hint="default" w:ascii="仿宋" w:hAnsi="仿宋" w:eastAsia="仿宋" w:cs="仿宋"/>
                <w:b w:val="0"/>
                <w:bCs w:val="0"/>
                <w:highlight w:val="none"/>
                <w:lang w:val="en-US" w:eastAsia="zh-CN"/>
              </w:rPr>
            </w:pPr>
            <w:r>
              <w:rPr>
                <w:rFonts w:hint="eastAsia" w:ascii="仿宋" w:hAnsi="仿宋" w:cs="仿宋"/>
                <w:b w:val="0"/>
                <w:bCs w:val="0"/>
                <w:highlight w:val="none"/>
                <w:lang w:val="en-US" w:eastAsia="zh-CN"/>
              </w:rPr>
              <w:t>异议数据表</w:t>
            </w:r>
          </w:p>
        </w:tc>
        <w:tc>
          <w:tcPr>
            <w:tcW w:w="2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DADF626"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/>
              <w:autoSpaceDE/>
              <w:autoSpaceDN/>
              <w:bidi w:val="0"/>
              <w:adjustRightInd w:val="0"/>
              <w:snapToGrid/>
              <w:ind w:left="0" w:leftChars="0" w:firstLine="0" w:firstLineChars="0"/>
              <w:textAlignment w:val="auto"/>
              <w:rPr>
                <w:rFonts w:hint="default" w:ascii="仿宋" w:hAnsi="仿宋" w:eastAsia="仿宋" w:cs="仿宋"/>
                <w:b w:val="0"/>
                <w:bCs w:val="0"/>
                <w:highlight w:val="none"/>
                <w:lang w:val="en-US" w:eastAsia="zh-CN"/>
              </w:rPr>
            </w:pPr>
            <w:r>
              <w:rPr>
                <w:rFonts w:hint="eastAsia" w:ascii="仿宋" w:hAnsi="仿宋" w:cs="仿宋"/>
                <w:b w:val="0"/>
                <w:bCs w:val="0"/>
                <w:highlight w:val="none"/>
                <w:lang w:val="en-US" w:eastAsia="zh-CN"/>
              </w:rPr>
              <w:t>8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91B88A"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/>
              <w:autoSpaceDE/>
              <w:autoSpaceDN/>
              <w:bidi w:val="0"/>
              <w:adjustRightInd w:val="0"/>
              <w:snapToGrid/>
              <w:ind w:left="0" w:leftChars="0" w:firstLine="0" w:firstLineChars="0"/>
              <w:textAlignment w:val="auto"/>
              <w:rPr>
                <w:rFonts w:hint="eastAsia" w:ascii="仿宋" w:hAnsi="仿宋" w:cs="仿宋"/>
                <w:b w:val="0"/>
                <w:bCs w:val="0"/>
                <w:spacing w:val="-6"/>
                <w:kern w:val="2"/>
                <w:sz w:val="32"/>
                <w:szCs w:val="32"/>
                <w:highlight w:val="none"/>
                <w:lang w:val="en-US" w:eastAsia="zh-CN" w:bidi="ar-SA"/>
              </w:rPr>
            </w:pPr>
            <w:r>
              <w:rPr>
                <w:rFonts w:hint="eastAsia" w:ascii="仿宋" w:hAnsi="仿宋" w:cs="仿宋"/>
                <w:b w:val="0"/>
                <w:bCs w:val="0"/>
                <w:spacing w:val="-6"/>
                <w:kern w:val="2"/>
                <w:sz w:val="32"/>
                <w:szCs w:val="32"/>
                <w:highlight w:val="none"/>
                <w:lang w:val="en-US" w:eastAsia="zh-CN" w:bidi="ar-SA"/>
              </w:rPr>
              <w:t>个人与企业异议数据表</w:t>
            </w:r>
          </w:p>
        </w:tc>
      </w:tr>
      <w:tr w14:paraId="7220EE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3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613CDCE"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/>
              <w:autoSpaceDE/>
              <w:autoSpaceDN/>
              <w:bidi w:val="0"/>
              <w:adjustRightInd w:val="0"/>
              <w:snapToGrid/>
              <w:ind w:left="0" w:leftChars="0" w:firstLine="0" w:firstLineChars="0"/>
              <w:textAlignment w:val="auto"/>
              <w:rPr>
                <w:rFonts w:hint="default" w:ascii="仿宋" w:hAnsi="仿宋" w:eastAsia="仿宋" w:cs="仿宋"/>
                <w:b w:val="0"/>
                <w:bCs w:val="0"/>
                <w:highlight w:val="none"/>
                <w:lang w:val="en-US" w:eastAsia="zh-CN"/>
              </w:rPr>
            </w:pPr>
            <w:r>
              <w:rPr>
                <w:rFonts w:hint="eastAsia" w:ascii="仿宋" w:hAnsi="仿宋" w:cs="仿宋"/>
                <w:b w:val="0"/>
                <w:bCs w:val="0"/>
                <w:highlight w:val="none"/>
                <w:lang w:val="en-US" w:eastAsia="zh-CN"/>
              </w:rPr>
              <w:t>电话数据表</w:t>
            </w:r>
          </w:p>
        </w:tc>
        <w:tc>
          <w:tcPr>
            <w:tcW w:w="2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B9A165B"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/>
              <w:autoSpaceDE/>
              <w:autoSpaceDN/>
              <w:bidi w:val="0"/>
              <w:adjustRightInd w:val="0"/>
              <w:snapToGrid/>
              <w:ind w:left="0" w:leftChars="0" w:firstLine="0" w:firstLineChars="0"/>
              <w:textAlignment w:val="auto"/>
              <w:rPr>
                <w:rFonts w:hint="default" w:ascii="仿宋" w:hAnsi="仿宋" w:eastAsia="仿宋" w:cs="仿宋"/>
                <w:b w:val="0"/>
                <w:bCs w:val="0"/>
                <w:highlight w:val="none"/>
                <w:lang w:val="en-US" w:eastAsia="zh-CN"/>
              </w:rPr>
            </w:pPr>
            <w:r>
              <w:rPr>
                <w:rFonts w:hint="eastAsia" w:ascii="仿宋" w:hAnsi="仿宋" w:cs="仿宋"/>
                <w:b w:val="0"/>
                <w:bCs w:val="0"/>
                <w:highlight w:val="none"/>
                <w:lang w:val="en-US" w:eastAsia="zh-CN"/>
              </w:rPr>
              <w:t>145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F40246"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/>
              <w:autoSpaceDE/>
              <w:autoSpaceDN/>
              <w:bidi w:val="0"/>
              <w:adjustRightInd w:val="0"/>
              <w:snapToGrid/>
              <w:ind w:left="0" w:leftChars="0" w:firstLine="0" w:firstLineChars="0"/>
              <w:textAlignment w:val="auto"/>
              <w:rPr>
                <w:rFonts w:hint="default" w:ascii="仿宋" w:hAnsi="仿宋" w:cs="仿宋"/>
                <w:b w:val="0"/>
                <w:bCs w:val="0"/>
                <w:spacing w:val="-6"/>
                <w:kern w:val="2"/>
                <w:sz w:val="32"/>
                <w:szCs w:val="32"/>
                <w:highlight w:val="none"/>
                <w:lang w:val="en-US" w:eastAsia="zh-CN" w:bidi="ar-SA"/>
              </w:rPr>
            </w:pPr>
            <w:r>
              <w:rPr>
                <w:rFonts w:hint="eastAsia" w:ascii="仿宋" w:hAnsi="仿宋" w:cs="仿宋"/>
                <w:b w:val="0"/>
                <w:bCs w:val="0"/>
                <w:spacing w:val="-6"/>
                <w:kern w:val="2"/>
                <w:sz w:val="32"/>
                <w:szCs w:val="32"/>
                <w:highlight w:val="none"/>
                <w:lang w:val="en-US" w:eastAsia="zh-CN" w:bidi="ar-SA"/>
              </w:rPr>
              <w:t>数据来源于客服系统中</w:t>
            </w:r>
          </w:p>
        </w:tc>
      </w:tr>
    </w:tbl>
    <w:p w14:paraId="19EE0E90">
      <w:pPr>
        <w:pStyle w:val="3"/>
        <w:bidi w:val="0"/>
        <w:jc w:val="center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表1. 数据表之间关系</w:t>
      </w:r>
    </w:p>
    <w:p w14:paraId="37D31348">
      <w:pPr>
        <w:keepNext w:val="0"/>
        <w:keepLines w:val="0"/>
        <w:pageBreakBefore w:val="0"/>
        <w:widowControl w:val="0"/>
        <w:kinsoku/>
        <w:wordWrap/>
        <w:overflowPunct w:val="0"/>
        <w:topLinePunct/>
        <w:autoSpaceDE/>
        <w:autoSpaceDN/>
        <w:bidi w:val="0"/>
        <w:adjustRightInd w:val="0"/>
        <w:snapToGrid/>
        <w:ind w:left="0" w:leftChars="0" w:firstLine="628" w:firstLineChars="200"/>
        <w:textAlignment w:val="auto"/>
        <w:rPr>
          <w:rFonts w:hint="default" w:ascii="方正仿宋_GB2312" w:hAnsi="方正仿宋_GB2312" w:eastAsia="方正仿宋_GB2312" w:cs="方正仿宋_GB2312"/>
          <w:b w:val="0"/>
          <w:bCs w:val="0"/>
          <w:lang w:val="en-US" w:eastAsia="zh-CN"/>
        </w:rPr>
      </w:pPr>
    </w:p>
    <w:p w14:paraId="550908FA">
      <w:pPr>
        <w:keepNext w:val="0"/>
        <w:keepLines w:val="0"/>
        <w:pageBreakBefore w:val="0"/>
        <w:widowControl w:val="0"/>
        <w:kinsoku/>
        <w:wordWrap/>
        <w:overflowPunct w:val="0"/>
        <w:topLinePunct/>
        <w:autoSpaceDE/>
        <w:autoSpaceDN/>
        <w:bidi w:val="0"/>
        <w:adjustRightInd w:val="0"/>
        <w:snapToGrid/>
        <w:ind w:left="0" w:leftChars="0" w:firstLine="628" w:firstLineChars="200"/>
        <w:textAlignment w:val="auto"/>
        <w:rPr>
          <w:rFonts w:hint="default" w:ascii="方正仿宋_GB2312" w:hAnsi="方正仿宋_GB2312" w:eastAsia="方正仿宋_GB2312" w:cs="方正仿宋_GB2312"/>
          <w:b w:val="0"/>
          <w:bCs w:val="0"/>
          <w:lang w:val="en-US" w:eastAsia="zh-CN"/>
        </w:rPr>
      </w:pPr>
      <w:r>
        <w:rPr>
          <w:rFonts w:hint="default" w:ascii="方正仿宋_GB2312" w:hAnsi="方正仿宋_GB2312" w:eastAsia="方正仿宋_GB2312" w:cs="方正仿宋_GB2312"/>
          <w:b w:val="0"/>
          <w:bCs w:val="0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drawing>
          <wp:inline distT="0" distB="0" distL="114300" distR="114300">
            <wp:extent cx="3463290" cy="3622675"/>
            <wp:effectExtent l="9525" t="9525" r="13335" b="15875"/>
            <wp:docPr id="2" name="图表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表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3290" cy="3622675"/>
                    </a:xfrm>
                    <a:prstGeom prst="rect">
                      <a:avLst/>
                    </a:prstGeom>
                    <a:ln>
                      <a:solidFill>
                        <a:srgbClr val="D9D9D9"/>
                      </a:solidFill>
                    </a:ln>
                    <a:extLst>
                      <wpswe:webExtensionRef xmlns:wpswe="http://www.wps.cn/officeDocument/2018/webExtension" r:id="rId8"/>
                    </a:extLst>
                  </pic:spPr>
                </pic:pic>
              </a:graphicData>
            </a:graphic>
          </wp:inline>
        </w:drawing>
      </w:r>
    </w:p>
    <w:p w14:paraId="26AD131C">
      <w:pPr>
        <w:pStyle w:val="3"/>
        <w:bidi w:val="0"/>
        <w:jc w:val="center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图1.数据表之间占比</w:t>
      </w:r>
    </w:p>
    <w:p w14:paraId="27577407">
      <w:pPr>
        <w:keepNext w:val="0"/>
        <w:keepLines w:val="0"/>
        <w:pageBreakBefore w:val="0"/>
        <w:widowControl w:val="0"/>
        <w:kinsoku/>
        <w:wordWrap/>
        <w:overflowPunct w:val="0"/>
        <w:topLinePunct/>
        <w:autoSpaceDE/>
        <w:autoSpaceDN/>
        <w:bidi w:val="0"/>
        <w:adjustRightInd w:val="0"/>
        <w:snapToGrid/>
        <w:ind w:left="0" w:leftChars="0" w:firstLine="628" w:firstLineChars="200"/>
        <w:textAlignment w:val="auto"/>
        <w:rPr>
          <w:rFonts w:hint="default" w:ascii="方正仿宋_GB2312" w:hAnsi="方正仿宋_GB2312" w:eastAsia="方正仿宋_GB2312" w:cs="方正仿宋_GB2312"/>
          <w:b w:val="0"/>
          <w:bCs w:val="0"/>
          <w:lang w:val="en-US" w:eastAsia="zh-CN"/>
        </w:rPr>
      </w:pPr>
      <w:r>
        <w:rPr>
          <w:rFonts w:hint="default" w:ascii="方正仿宋_GB2312" w:hAnsi="方正仿宋_GB2312" w:eastAsia="方正仿宋_GB2312" w:cs="方正仿宋_GB2312"/>
          <w:b w:val="0"/>
          <w:bCs w:val="0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drawing>
          <wp:inline distT="0" distB="0" distL="114300" distR="114300">
            <wp:extent cx="3493135" cy="3610610"/>
            <wp:effectExtent l="9525" t="9525" r="12065" b="18415"/>
            <wp:docPr id="1" name="图表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表 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3135" cy="3610610"/>
                    </a:xfrm>
                    <a:prstGeom prst="rect">
                      <a:avLst/>
                    </a:prstGeom>
                    <a:ln>
                      <a:solidFill>
                        <a:srgbClr val="D9D9D9"/>
                      </a:solidFill>
                    </a:ln>
                    <a:extLst>
                      <wpswe:webExtensionRef xmlns:wpswe="http://www.wps.cn/officeDocument/2018/webExtension" r:id="rId10"/>
                    </a:extLst>
                  </pic:spPr>
                </pic:pic>
              </a:graphicData>
            </a:graphic>
          </wp:inline>
        </w:drawing>
      </w:r>
    </w:p>
    <w:p w14:paraId="4F12BB0F">
      <w:pPr>
        <w:pStyle w:val="3"/>
        <w:bidi w:val="0"/>
        <w:jc w:val="center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图2.最终有效业务数据表占比</w:t>
      </w:r>
    </w:p>
    <w:p w14:paraId="597C95B1"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4CDD7ADE">
      <w:pPr>
        <w:pStyle w:val="2"/>
        <w:numPr>
          <w:ilvl w:val="0"/>
          <w:numId w:val="2"/>
        </w:numPr>
        <w:bidi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/>
          <w:lang w:val="en-US" w:eastAsia="zh-CN"/>
        </w:rPr>
        <w:t>针对有效业务表进行归类：</w:t>
      </w:r>
    </w:p>
    <w:p w14:paraId="71EE33D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仿宋" w:hAnsi="仿宋" w:cs="仿宋"/>
          <w:b w:val="0"/>
          <w:bCs w:val="0"/>
          <w:spacing w:val="-6"/>
          <w:kern w:val="2"/>
          <w:sz w:val="32"/>
          <w:szCs w:val="32"/>
          <w:highlight w:val="none"/>
          <w:lang w:val="en-US" w:eastAsia="zh-CN" w:bidi="ar-SA"/>
        </w:rPr>
        <w:t>162</w:t>
      </w:r>
      <w:r>
        <w:rPr>
          <w:rFonts w:hint="eastAsia"/>
          <w:lang w:val="en-US" w:eastAsia="zh-CN"/>
        </w:rPr>
        <w:t>张数据表还可以继续进行分类，里面包含了报表相关联的数据原始表（异议、查询、咨询数据表），以及残留数据表。</w:t>
      </w:r>
    </w:p>
    <w:p w14:paraId="36B7D3B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残留数据表是指那些在当前业务中不再使用，但由于历史原因或其他因素仍保留在数据库中的表。这些表可能包含了一些过时的数据或不再需要的信息，对于当前业务已经没有实际价值。在未来的数据库优化中，可以考虑对这些残留数据表进行清理，以减少数据库的冗余和复杂度。</w:t>
      </w:r>
    </w:p>
    <w:p w14:paraId="38CA2F96">
      <w:pPr>
        <w:rPr>
          <w:rFonts w:hint="eastAsia"/>
          <w:lang w:val="en-US" w:eastAsia="zh-CN"/>
        </w:rPr>
      </w:pPr>
    </w:p>
    <w:p w14:paraId="383F17D3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异议数据相关数据表：</w:t>
      </w:r>
    </w:p>
    <w:tbl>
      <w:tblPr>
        <w:tblStyle w:val="10"/>
        <w:tblpPr w:leftFromText="180" w:rightFromText="180" w:vertAnchor="text" w:horzAnchor="page" w:tblpX="1878" w:tblpY="37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0"/>
        <w:gridCol w:w="1221"/>
        <w:gridCol w:w="2932"/>
        <w:gridCol w:w="1077"/>
        <w:gridCol w:w="2521"/>
      </w:tblGrid>
      <w:tr w14:paraId="12EC87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0" w:type="dxa"/>
          </w:tcPr>
          <w:p w14:paraId="3B591DB9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数据名</w:t>
            </w:r>
          </w:p>
        </w:tc>
        <w:tc>
          <w:tcPr>
            <w:tcW w:w="1221" w:type="dxa"/>
          </w:tcPr>
          <w:p w14:paraId="08D51560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权限账户</w:t>
            </w:r>
          </w:p>
        </w:tc>
        <w:tc>
          <w:tcPr>
            <w:tcW w:w="2932" w:type="dxa"/>
          </w:tcPr>
          <w:p w14:paraId="4B3FEAA2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表名</w:t>
            </w:r>
          </w:p>
        </w:tc>
        <w:tc>
          <w:tcPr>
            <w:tcW w:w="1077" w:type="dxa"/>
          </w:tcPr>
          <w:p w14:paraId="3C4450D8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含义</w:t>
            </w:r>
          </w:p>
        </w:tc>
        <w:tc>
          <w:tcPr>
            <w:tcW w:w="2521" w:type="dxa"/>
          </w:tcPr>
          <w:p w14:paraId="038E9ECD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</w:tr>
      <w:tr w14:paraId="35435A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310" w:type="dxa"/>
            <w:vMerge w:val="restart"/>
            <w:vAlign w:val="center"/>
          </w:tcPr>
          <w:p w14:paraId="47BC3238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异议数据</w:t>
            </w:r>
          </w:p>
        </w:tc>
        <w:tc>
          <w:tcPr>
            <w:tcW w:w="1221" w:type="dxa"/>
            <w:vMerge w:val="restart"/>
            <w:vAlign w:val="center"/>
          </w:tcPr>
          <w:p w14:paraId="7C359BBC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ADMIN</w:t>
            </w:r>
          </w:p>
          <w:p w14:paraId="46B7F0D9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932" w:type="dxa"/>
          </w:tcPr>
          <w:p w14:paraId="34F68136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SDYH_S06</w:t>
            </w:r>
          </w:p>
        </w:tc>
        <w:tc>
          <w:tcPr>
            <w:tcW w:w="1077" w:type="dxa"/>
          </w:tcPr>
          <w:p w14:paraId="7D3817CB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异议个人</w:t>
            </w:r>
          </w:p>
        </w:tc>
        <w:tc>
          <w:tcPr>
            <w:tcW w:w="2521" w:type="dxa"/>
          </w:tcPr>
          <w:p w14:paraId="7B1FD6A6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老报表系统使用的表</w:t>
            </w:r>
          </w:p>
        </w:tc>
      </w:tr>
      <w:tr w14:paraId="775A09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0" w:type="dxa"/>
            <w:vMerge w:val="continue"/>
          </w:tcPr>
          <w:p w14:paraId="58AA98D5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221" w:type="dxa"/>
            <w:vMerge w:val="continue"/>
          </w:tcPr>
          <w:p w14:paraId="262B7F9F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932" w:type="dxa"/>
          </w:tcPr>
          <w:p w14:paraId="145D5569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  <w:commentRangeStart w:id="0"/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S_DIST_PER_DISS_INFO</w:t>
            </w:r>
            <w:commentRangeEnd w:id="0"/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commentReference w:id="0"/>
            </w:r>
          </w:p>
        </w:tc>
        <w:tc>
          <w:tcPr>
            <w:tcW w:w="1077" w:type="dxa"/>
          </w:tcPr>
          <w:p w14:paraId="59DAFFBC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异议个人</w:t>
            </w:r>
          </w:p>
        </w:tc>
        <w:tc>
          <w:tcPr>
            <w:tcW w:w="2521" w:type="dxa"/>
          </w:tcPr>
          <w:p w14:paraId="15576806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数据楼拷贝数据存储表</w:t>
            </w:r>
          </w:p>
        </w:tc>
      </w:tr>
      <w:tr w14:paraId="2A3C5A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0" w:type="dxa"/>
            <w:vMerge w:val="continue"/>
          </w:tcPr>
          <w:p w14:paraId="6F387249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221" w:type="dxa"/>
            <w:vMerge w:val="continue"/>
          </w:tcPr>
          <w:p w14:paraId="5614B6F8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932" w:type="dxa"/>
          </w:tcPr>
          <w:p w14:paraId="25BE3F05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SDYH_S07</w:t>
            </w:r>
          </w:p>
        </w:tc>
        <w:tc>
          <w:tcPr>
            <w:tcW w:w="1077" w:type="dxa"/>
          </w:tcPr>
          <w:p w14:paraId="3530CC6A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异议企业</w:t>
            </w:r>
          </w:p>
        </w:tc>
        <w:tc>
          <w:tcPr>
            <w:tcW w:w="2521" w:type="dxa"/>
          </w:tcPr>
          <w:p w14:paraId="273E03FA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老报表系统使用的表</w:t>
            </w:r>
          </w:p>
        </w:tc>
      </w:tr>
      <w:tr w14:paraId="1C12B1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0" w:type="dxa"/>
            <w:vMerge w:val="continue"/>
          </w:tcPr>
          <w:p w14:paraId="0C3C148E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221" w:type="dxa"/>
            <w:vMerge w:val="continue"/>
          </w:tcPr>
          <w:p w14:paraId="4BDC51EF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932" w:type="dxa"/>
          </w:tcPr>
          <w:p w14:paraId="6E2FA620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  <w:commentRangeStart w:id="1"/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S_DIST_EC_DISS_INFO</w:t>
            </w:r>
            <w:commentRangeEnd w:id="1"/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commentReference w:id="1"/>
            </w:r>
          </w:p>
        </w:tc>
        <w:tc>
          <w:tcPr>
            <w:tcW w:w="1077" w:type="dxa"/>
          </w:tcPr>
          <w:p w14:paraId="2472C1A0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异议企业</w:t>
            </w:r>
          </w:p>
        </w:tc>
        <w:tc>
          <w:tcPr>
            <w:tcW w:w="2521" w:type="dxa"/>
          </w:tcPr>
          <w:p w14:paraId="39F40BD4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数据楼拷贝数据存储表</w:t>
            </w:r>
          </w:p>
        </w:tc>
      </w:tr>
      <w:tr w14:paraId="044061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0" w:type="dxa"/>
            <w:vMerge w:val="continue"/>
          </w:tcPr>
          <w:p w14:paraId="3C27F4E8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221" w:type="dxa"/>
            <w:vMerge w:val="continue"/>
          </w:tcPr>
          <w:p w14:paraId="50DA9A92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932" w:type="dxa"/>
          </w:tcPr>
          <w:p w14:paraId="03B26337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S_DIST_PER_INTE_DISS_INFO</w:t>
            </w:r>
          </w:p>
        </w:tc>
        <w:tc>
          <w:tcPr>
            <w:tcW w:w="1077" w:type="dxa"/>
          </w:tcPr>
          <w:p w14:paraId="758A56AE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异议线上</w:t>
            </w:r>
          </w:p>
        </w:tc>
        <w:tc>
          <w:tcPr>
            <w:tcW w:w="2521" w:type="dxa"/>
          </w:tcPr>
          <w:p w14:paraId="762E48E4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数据楼拷贝数据存储表</w:t>
            </w:r>
          </w:p>
        </w:tc>
      </w:tr>
      <w:tr w14:paraId="47A9C5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0" w:type="dxa"/>
            <w:vMerge w:val="continue"/>
          </w:tcPr>
          <w:p w14:paraId="2767BDF2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221" w:type="dxa"/>
            <w:vMerge w:val="continue"/>
          </w:tcPr>
          <w:p w14:paraId="3B6924B8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932" w:type="dxa"/>
          </w:tcPr>
          <w:p w14:paraId="6171974A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  <w:commentRangeStart w:id="2"/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SDYH_S10</w:t>
            </w:r>
            <w:commentRangeEnd w:id="2"/>
            <w:r>
              <w:commentReference w:id="2"/>
            </w:r>
          </w:p>
        </w:tc>
        <w:tc>
          <w:tcPr>
            <w:tcW w:w="1077" w:type="dxa"/>
          </w:tcPr>
          <w:p w14:paraId="092CC3D1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异议线上</w:t>
            </w:r>
          </w:p>
        </w:tc>
        <w:tc>
          <w:tcPr>
            <w:tcW w:w="2521" w:type="dxa"/>
          </w:tcPr>
          <w:p w14:paraId="503704B0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无法正常使用</w:t>
            </w:r>
          </w:p>
        </w:tc>
      </w:tr>
    </w:tbl>
    <w:p w14:paraId="021B9F9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788A6357">
      <w:pPr>
        <w:rPr>
          <w:rFonts w:hint="eastAsia"/>
          <w:lang w:val="en-US" w:eastAsia="zh-CN"/>
        </w:rPr>
      </w:pPr>
    </w:p>
    <w:p w14:paraId="6297477A">
      <w:pPr>
        <w:pStyle w:val="3"/>
        <w:bidi w:val="0"/>
        <w:rPr>
          <w:rFonts w:hint="default"/>
          <w:lang w:val="en-US" w:eastAsia="zh-CN"/>
        </w:rPr>
      </w:pPr>
      <w:commentRangeStart w:id="3"/>
      <w:r>
        <w:rPr>
          <w:rFonts w:hint="eastAsia"/>
          <w:lang w:val="en-US" w:eastAsia="zh-CN"/>
        </w:rPr>
        <w:t>查询数据相关数据表：</w:t>
      </w:r>
      <w:commentRangeEnd w:id="3"/>
      <w:r>
        <w:commentReference w:id="3"/>
      </w:r>
    </w:p>
    <w:tbl>
      <w:tblPr>
        <w:tblStyle w:val="9"/>
        <w:tblpPr w:leftFromText="180" w:rightFromText="180" w:vertAnchor="text" w:tblpX="-268" w:tblpY="1"/>
        <w:tblOverlap w:val="never"/>
        <w:tblW w:w="943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1"/>
        <w:gridCol w:w="1179"/>
        <w:gridCol w:w="3057"/>
        <w:gridCol w:w="1505"/>
        <w:gridCol w:w="2387"/>
      </w:tblGrid>
      <w:tr w14:paraId="09FBD2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D2082CF"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数据名</w:t>
            </w:r>
          </w:p>
        </w:tc>
        <w:tc>
          <w:tcPr>
            <w:tcW w:w="11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0C98CF6"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权限账户</w:t>
            </w:r>
          </w:p>
        </w:tc>
        <w:tc>
          <w:tcPr>
            <w:tcW w:w="3057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5763C8"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表名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FF70F2"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含义</w:t>
            </w:r>
          </w:p>
        </w:tc>
        <w:tc>
          <w:tcPr>
            <w:tcW w:w="2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F2420C3"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</w:t>
            </w:r>
          </w:p>
        </w:tc>
      </w:tr>
      <w:tr w14:paraId="0F8756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11" w:type="dxa"/>
            <w:vMerge w:val="restart"/>
            <w:tcBorders>
              <w:top w:val="single" w:color="auto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8470E3"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1179" w:type="dxa"/>
            <w:vMerge w:val="restart"/>
            <w:tcBorders>
              <w:top w:val="single" w:color="auto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AE703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ADMIN</w:t>
            </w:r>
          </w:p>
        </w:tc>
        <w:tc>
          <w:tcPr>
            <w:tcW w:w="30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5923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A_4003_XXZTFWB_QUERY_EC_T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D277E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企业数据</w:t>
            </w:r>
          </w:p>
        </w:tc>
        <w:tc>
          <w:tcPr>
            <w:tcW w:w="2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C41A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2023-12-01~至今</w:t>
            </w:r>
          </w:p>
          <w:p w14:paraId="7679D2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企业数据</w:t>
            </w:r>
          </w:p>
        </w:tc>
      </w:tr>
      <w:tr w14:paraId="45C296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1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743C3CF"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117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76CA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30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791F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A_4004_XXZTFWB_QUERY_PER_T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EE2CC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个人数据</w:t>
            </w:r>
          </w:p>
        </w:tc>
        <w:tc>
          <w:tcPr>
            <w:tcW w:w="2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BA83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2023-12-01~至今</w:t>
            </w:r>
          </w:p>
          <w:p w14:paraId="218BA2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个人数据</w:t>
            </w:r>
          </w:p>
        </w:tc>
      </w:tr>
      <w:tr w14:paraId="453C9D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11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860B009"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117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9130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30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CFF6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XXZTFWB_QUERY_EC_2023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469D0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企业数据</w:t>
            </w:r>
          </w:p>
        </w:tc>
        <w:tc>
          <w:tcPr>
            <w:tcW w:w="2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DE58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2023-01-01至2023-12-31的企业数据</w:t>
            </w:r>
          </w:p>
        </w:tc>
      </w:tr>
      <w:tr w14:paraId="5DC8A4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11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595B77"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117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E16E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30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0629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XXZTFWB_QUERY_EC_ZONG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FD75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企业数据</w:t>
            </w:r>
          </w:p>
        </w:tc>
        <w:tc>
          <w:tcPr>
            <w:tcW w:w="2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AAAB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2021-01-01至2023-01-31的企业数据</w:t>
            </w:r>
          </w:p>
        </w:tc>
      </w:tr>
      <w:tr w14:paraId="0BD097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11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863A62F"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-6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查询数据</w:t>
            </w:r>
          </w:p>
        </w:tc>
        <w:tc>
          <w:tcPr>
            <w:tcW w:w="117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9B7A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30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277F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XXZTFWB_QUERY_EC_ZONG_1718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31EB13"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个人企业数据</w:t>
            </w:r>
          </w:p>
        </w:tc>
        <w:tc>
          <w:tcPr>
            <w:tcW w:w="2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CC3D2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2017-01-03至2018年12-29的个人企业数据</w:t>
            </w:r>
          </w:p>
        </w:tc>
      </w:tr>
      <w:tr w14:paraId="070C62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11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EB2011"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117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7D28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30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C6199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XXZTFWB_QUERY_PER_2023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5920D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个人数据</w:t>
            </w:r>
          </w:p>
        </w:tc>
        <w:tc>
          <w:tcPr>
            <w:tcW w:w="2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6830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2023-01-01至2023-12-31的个人数据</w:t>
            </w:r>
          </w:p>
        </w:tc>
      </w:tr>
      <w:tr w14:paraId="32C666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311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A0AE9D"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-6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117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FF80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30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0F0C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XXZTFWB_QUERY_PER_ZONG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02D8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个人数据</w:t>
            </w:r>
          </w:p>
        </w:tc>
        <w:tc>
          <w:tcPr>
            <w:tcW w:w="2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3EC3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2021-01-01至2023-01-31的个人数据</w:t>
            </w:r>
          </w:p>
        </w:tc>
      </w:tr>
      <w:tr w14:paraId="505DEF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311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E14226"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-6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117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7B302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30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0286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A_4004_XXZTFWB_QUERY_PER_INTER_T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62DB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互联网数据</w:t>
            </w:r>
          </w:p>
        </w:tc>
        <w:tc>
          <w:tcPr>
            <w:tcW w:w="2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6126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互联网查询数据</w:t>
            </w:r>
          </w:p>
        </w:tc>
      </w:tr>
      <w:tr w14:paraId="5EB521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31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2FA4ADD"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-6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117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CCF4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30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E665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A_4004_XXZTFWB_QUERY_PER_INTER_T_copy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95E9B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互联网数据</w:t>
            </w:r>
          </w:p>
        </w:tc>
        <w:tc>
          <w:tcPr>
            <w:tcW w:w="2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BBC7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备份互联网数据</w:t>
            </w:r>
          </w:p>
        </w:tc>
      </w:tr>
    </w:tbl>
    <w:p w14:paraId="6E0F8F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0A942079">
      <w:pPr>
        <w:pStyle w:val="3"/>
        <w:bidi w:val="0"/>
        <w:rPr>
          <w:rFonts w:hint="eastAsia"/>
          <w:lang w:val="en-US" w:eastAsia="zh-CN"/>
        </w:rPr>
      </w:pPr>
      <w:commentRangeStart w:id="4"/>
      <w:r>
        <w:rPr>
          <w:rFonts w:hint="eastAsia"/>
          <w:lang w:val="en-US" w:eastAsia="zh-CN"/>
        </w:rPr>
        <w:t>电话数据相关数据表：</w:t>
      </w:r>
      <w:commentRangeEnd w:id="4"/>
      <w:r>
        <w:commentReference w:id="4"/>
      </w:r>
    </w:p>
    <w:tbl>
      <w:tblPr>
        <w:tblStyle w:val="9"/>
        <w:tblW w:w="8950" w:type="dxa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2"/>
        <w:gridCol w:w="1677"/>
        <w:gridCol w:w="2439"/>
        <w:gridCol w:w="1100"/>
        <w:gridCol w:w="2382"/>
      </w:tblGrid>
      <w:tr w14:paraId="11FDBA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01A57950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数据名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5F94D8F5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权限账户</w:t>
            </w:r>
          </w:p>
        </w:tc>
        <w:tc>
          <w:tcPr>
            <w:tcW w:w="2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314AB6CE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表名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1D83F042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含义</w:t>
            </w:r>
          </w:p>
        </w:tc>
        <w:tc>
          <w:tcPr>
            <w:tcW w:w="2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2F0227FB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</w:tr>
      <w:tr w14:paraId="6EDCBB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93BE8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电话数据表</w:t>
            </w:r>
          </w:p>
        </w:tc>
        <w:tc>
          <w:tcPr>
            <w:tcW w:w="167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5C917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CMS</w:t>
            </w:r>
          </w:p>
        </w:tc>
        <w:tc>
          <w:tcPr>
            <w:tcW w:w="2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BD15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CALL_RECL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845171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\</w:t>
            </w:r>
          </w:p>
        </w:tc>
        <w:tc>
          <w:tcPr>
            <w:tcW w:w="2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F3F9E8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\</w:t>
            </w:r>
          </w:p>
        </w:tc>
      </w:tr>
      <w:tr w14:paraId="6D4A23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6B7A7A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8B9AF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D93D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AG_ACTV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4CEA6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\</w:t>
            </w:r>
          </w:p>
        </w:tc>
        <w:tc>
          <w:tcPr>
            <w:tcW w:w="2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78C5C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\</w:t>
            </w:r>
          </w:p>
        </w:tc>
      </w:tr>
      <w:tr w14:paraId="283B34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7F167A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EEA0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CE46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HAGENT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A1DD9A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\</w:t>
            </w:r>
          </w:p>
        </w:tc>
        <w:tc>
          <w:tcPr>
            <w:tcW w:w="2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B33D4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\</w:t>
            </w:r>
          </w:p>
        </w:tc>
      </w:tr>
      <w:tr w14:paraId="6BBD39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AE033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67147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6F927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HSPLIT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869F7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\</w:t>
            </w:r>
          </w:p>
        </w:tc>
        <w:tc>
          <w:tcPr>
            <w:tcW w:w="2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B0A906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\</w:t>
            </w:r>
          </w:p>
        </w:tc>
      </w:tr>
      <w:tr w14:paraId="0C825C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415A98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C40C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54AA1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HTKGRP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57548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\</w:t>
            </w:r>
          </w:p>
        </w:tc>
        <w:tc>
          <w:tcPr>
            <w:tcW w:w="2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8FE476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\</w:t>
            </w:r>
          </w:p>
        </w:tc>
      </w:tr>
      <w:tr w14:paraId="6F331A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1CC511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862E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1856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HTRUMK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56598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\</w:t>
            </w:r>
          </w:p>
        </w:tc>
        <w:tc>
          <w:tcPr>
            <w:tcW w:w="2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E8CF0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\</w:t>
            </w:r>
          </w:p>
        </w:tc>
      </w:tr>
      <w:tr w14:paraId="21C3C8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503323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DFAAC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1BBD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HVDN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EAD91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\</w:t>
            </w:r>
          </w:p>
        </w:tc>
        <w:tc>
          <w:tcPr>
            <w:tcW w:w="2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FFFB31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\</w:t>
            </w:r>
          </w:p>
        </w:tc>
      </w:tr>
      <w:tr w14:paraId="1A4533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1634D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84CDF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882D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DAGENT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5D27F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\</w:t>
            </w:r>
          </w:p>
        </w:tc>
        <w:tc>
          <w:tcPr>
            <w:tcW w:w="2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6C2E0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\</w:t>
            </w:r>
          </w:p>
        </w:tc>
      </w:tr>
      <w:tr w14:paraId="1963F4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98B4F7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A548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D8100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DSPLIT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73523A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\</w:t>
            </w:r>
          </w:p>
        </w:tc>
        <w:tc>
          <w:tcPr>
            <w:tcW w:w="2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2B2CBB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\</w:t>
            </w:r>
          </w:p>
        </w:tc>
      </w:tr>
      <w:tr w14:paraId="66936F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E6682C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342B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07A13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DTKGRP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708A5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\</w:t>
            </w:r>
          </w:p>
        </w:tc>
        <w:tc>
          <w:tcPr>
            <w:tcW w:w="2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2804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\</w:t>
            </w:r>
          </w:p>
        </w:tc>
      </w:tr>
      <w:tr w14:paraId="524C0B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11DF5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1189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F2A3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DTRUMK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8CD2AC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\</w:t>
            </w:r>
          </w:p>
        </w:tc>
        <w:tc>
          <w:tcPr>
            <w:tcW w:w="2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E8212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\</w:t>
            </w:r>
          </w:p>
        </w:tc>
      </w:tr>
      <w:tr w14:paraId="26F086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0E2B64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269AE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6105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DVDM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C6256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\</w:t>
            </w:r>
          </w:p>
        </w:tc>
        <w:tc>
          <w:tcPr>
            <w:tcW w:w="2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913DE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\</w:t>
            </w:r>
          </w:p>
        </w:tc>
      </w:tr>
      <w:tr w14:paraId="647A00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AAE73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7A59C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F8912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WAGENT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35A2A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\</w:t>
            </w:r>
          </w:p>
        </w:tc>
        <w:tc>
          <w:tcPr>
            <w:tcW w:w="2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6C3F0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\</w:t>
            </w:r>
          </w:p>
        </w:tc>
      </w:tr>
      <w:tr w14:paraId="600C96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ADF6E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04F4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D872C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WSPLIT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6DEE0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\</w:t>
            </w:r>
          </w:p>
        </w:tc>
        <w:tc>
          <w:tcPr>
            <w:tcW w:w="2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B1BC5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\</w:t>
            </w:r>
          </w:p>
        </w:tc>
      </w:tr>
      <w:tr w14:paraId="2DBF87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613A0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5A5F4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4EFC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WTKGRP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B71F7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\</w:t>
            </w:r>
          </w:p>
        </w:tc>
        <w:tc>
          <w:tcPr>
            <w:tcW w:w="2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EFEC7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\</w:t>
            </w:r>
          </w:p>
        </w:tc>
      </w:tr>
      <w:tr w14:paraId="25EC14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C1A86C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8C06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60533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WTRUNK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3C651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\</w:t>
            </w:r>
          </w:p>
        </w:tc>
        <w:tc>
          <w:tcPr>
            <w:tcW w:w="2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FFD97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\</w:t>
            </w:r>
          </w:p>
        </w:tc>
      </w:tr>
      <w:tr w14:paraId="064F1E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83E44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1914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7741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WVDM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A18F2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\</w:t>
            </w:r>
          </w:p>
        </w:tc>
        <w:tc>
          <w:tcPr>
            <w:tcW w:w="2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A6B0A2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\</w:t>
            </w:r>
          </w:p>
        </w:tc>
      </w:tr>
      <w:tr w14:paraId="169133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C6365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3FFD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22E9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MAGENT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1095D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\</w:t>
            </w:r>
          </w:p>
        </w:tc>
        <w:tc>
          <w:tcPr>
            <w:tcW w:w="2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28CA7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\</w:t>
            </w:r>
          </w:p>
        </w:tc>
      </w:tr>
      <w:tr w14:paraId="6E88AE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1E238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7455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22C6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MSPLIT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A55F3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\</w:t>
            </w:r>
          </w:p>
        </w:tc>
        <w:tc>
          <w:tcPr>
            <w:tcW w:w="2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48FF7B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\</w:t>
            </w:r>
          </w:p>
        </w:tc>
      </w:tr>
      <w:tr w14:paraId="56027A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DDF61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6C19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A5BEB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MTKGRP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D7AD30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\</w:t>
            </w:r>
          </w:p>
        </w:tc>
        <w:tc>
          <w:tcPr>
            <w:tcW w:w="2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44A41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\</w:t>
            </w:r>
          </w:p>
        </w:tc>
      </w:tr>
      <w:tr w14:paraId="2B933F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199D68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F984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85BB8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MTRUNK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65D34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\</w:t>
            </w:r>
          </w:p>
        </w:tc>
        <w:tc>
          <w:tcPr>
            <w:tcW w:w="2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7B0D5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\</w:t>
            </w:r>
          </w:p>
        </w:tc>
      </w:tr>
      <w:tr w14:paraId="030977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40EEE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8F988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410A1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MVDN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A6558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\</w:t>
            </w:r>
          </w:p>
        </w:tc>
        <w:tc>
          <w:tcPr>
            <w:tcW w:w="2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DE73C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\</w:t>
            </w:r>
          </w:p>
        </w:tc>
      </w:tr>
      <w:tr w14:paraId="0B7F4C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E275C1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C792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DBABACK</w:t>
            </w:r>
          </w:p>
        </w:tc>
        <w:tc>
          <w:tcPr>
            <w:tcW w:w="2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3224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CTS_OPIDK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FFD20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账户信息</w:t>
            </w:r>
          </w:p>
        </w:tc>
        <w:tc>
          <w:tcPr>
            <w:tcW w:w="2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D0D39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\</w:t>
            </w:r>
          </w:p>
        </w:tc>
      </w:tr>
      <w:tr w14:paraId="4D34B1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45EAF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45CF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8AAE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CTS_OPGP_MEMBER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88990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小组信息</w:t>
            </w:r>
          </w:p>
        </w:tc>
        <w:tc>
          <w:tcPr>
            <w:tcW w:w="2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62FB5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\</w:t>
            </w:r>
          </w:p>
        </w:tc>
      </w:tr>
      <w:tr w14:paraId="442533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516BF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 w14:paraId="7B816D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业务</w:t>
            </w:r>
          </w:p>
        </w:tc>
        <w:tc>
          <w:tcPr>
            <w:tcW w:w="2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 w14:paraId="668419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FACT_HUAD_YYYY</w:t>
            </w:r>
          </w:p>
        </w:tc>
        <w:tc>
          <w:tcPr>
            <w:tcW w:w="110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8563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电话年数据</w:t>
            </w:r>
          </w:p>
        </w:tc>
        <w:tc>
          <w:tcPr>
            <w:tcW w:w="2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ACFE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电话年表</w:t>
            </w:r>
          </w:p>
        </w:tc>
      </w:tr>
      <w:tr w14:paraId="331ED1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8CB5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5155C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DBABACK</w:t>
            </w:r>
          </w:p>
        </w:tc>
        <w:tc>
          <w:tcPr>
            <w:tcW w:w="2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A5E8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FACT_HUAD_2023</w:t>
            </w:r>
          </w:p>
        </w:tc>
        <w:tc>
          <w:tcPr>
            <w:tcW w:w="110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9B38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81BE1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电话年表</w:t>
            </w:r>
          </w:p>
        </w:tc>
      </w:tr>
      <w:tr w14:paraId="4B25C0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96E041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EBC5A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8AD8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FACT_HUAD_2024</w:t>
            </w:r>
          </w:p>
        </w:tc>
        <w:tc>
          <w:tcPr>
            <w:tcW w:w="110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41587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85474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电话年表</w:t>
            </w:r>
          </w:p>
        </w:tc>
      </w:tr>
      <w:tr w14:paraId="5B96B2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8F6B9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520D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EC272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FACT_HUAD_2025</w:t>
            </w:r>
          </w:p>
        </w:tc>
        <w:tc>
          <w:tcPr>
            <w:tcW w:w="110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806B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89B31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电话年表</w:t>
            </w:r>
          </w:p>
        </w:tc>
      </w:tr>
      <w:tr w14:paraId="5F97FC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101A1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02D4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CALLTHINK_RPT</w:t>
            </w:r>
          </w:p>
        </w:tc>
        <w:tc>
          <w:tcPr>
            <w:tcW w:w="2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296B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FACT_HUAD_2020</w:t>
            </w:r>
          </w:p>
        </w:tc>
        <w:tc>
          <w:tcPr>
            <w:tcW w:w="110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66871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F38BB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电话年表</w:t>
            </w:r>
          </w:p>
        </w:tc>
      </w:tr>
      <w:tr w14:paraId="42F95C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4AE392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9410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456D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FACT_HUAD_2021</w:t>
            </w:r>
          </w:p>
        </w:tc>
        <w:tc>
          <w:tcPr>
            <w:tcW w:w="110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698793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EED99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电话年表</w:t>
            </w:r>
          </w:p>
        </w:tc>
      </w:tr>
      <w:tr w14:paraId="258F1A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B95B2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B9A0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13AB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FACT_HUAD_2022</w:t>
            </w:r>
          </w:p>
        </w:tc>
        <w:tc>
          <w:tcPr>
            <w:tcW w:w="110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B71CA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A24C0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电话年表</w:t>
            </w:r>
          </w:p>
        </w:tc>
      </w:tr>
      <w:tr w14:paraId="5A1EEA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D1AA0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D087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D772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FACT_HUAD_2023</w:t>
            </w:r>
          </w:p>
        </w:tc>
        <w:tc>
          <w:tcPr>
            <w:tcW w:w="110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9157C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EE45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电话年表</w:t>
            </w:r>
          </w:p>
        </w:tc>
      </w:tr>
      <w:tr w14:paraId="39DF12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7DB5F7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 w14:paraId="4EAA74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业务</w:t>
            </w:r>
          </w:p>
        </w:tc>
        <w:tc>
          <w:tcPr>
            <w:tcW w:w="2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 w14:paraId="74AE3A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LOG_HDYYYYMM</w:t>
            </w:r>
          </w:p>
        </w:tc>
        <w:tc>
          <w:tcPr>
            <w:tcW w:w="110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6346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电话月数据</w:t>
            </w:r>
          </w:p>
        </w:tc>
        <w:tc>
          <w:tcPr>
            <w:tcW w:w="2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C5F1E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LOG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录音对照表</w:t>
            </w:r>
          </w:p>
        </w:tc>
      </w:tr>
      <w:tr w14:paraId="6BAD32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45B64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23295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TALENTEL_LOG</w:t>
            </w:r>
          </w:p>
        </w:tc>
        <w:tc>
          <w:tcPr>
            <w:tcW w:w="2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4910C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LOG_HD202505</w:t>
            </w:r>
          </w:p>
        </w:tc>
        <w:tc>
          <w:tcPr>
            <w:tcW w:w="110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21D589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1317F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LOG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录音对照表</w:t>
            </w:r>
          </w:p>
        </w:tc>
      </w:tr>
      <w:tr w14:paraId="0BCEAC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EF992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ADA8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91570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……</w:t>
            </w:r>
          </w:p>
        </w:tc>
        <w:tc>
          <w:tcPr>
            <w:tcW w:w="110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7715B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3EC72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LOG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录音对照表</w:t>
            </w:r>
          </w:p>
        </w:tc>
      </w:tr>
      <w:tr w14:paraId="223923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9497D6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1359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A307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LOG_HD202005</w:t>
            </w:r>
          </w:p>
        </w:tc>
        <w:tc>
          <w:tcPr>
            <w:tcW w:w="110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534033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79601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LOG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录音对照表</w:t>
            </w:r>
          </w:p>
        </w:tc>
      </w:tr>
    </w:tbl>
    <w:p w14:paraId="2A245166"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2"/>
          <w:szCs w:val="22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2"/>
          <w:szCs w:val="22"/>
          <w:u w:val="none"/>
          <w:lang w:val="en-US" w:eastAsia="zh-CN"/>
        </w:rPr>
        <w:t>详情电话数据相关表，请打开附件（客服系统oracle库表结构文档）</w:t>
      </w:r>
    </w:p>
    <w:p w14:paraId="4B8D02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455E1DEF">
      <w:pPr>
        <w:pStyle w:val="3"/>
        <w:bidi w:val="0"/>
        <w:rPr>
          <w:rFonts w:hint="default"/>
          <w:lang w:val="en-US" w:eastAsia="zh-CN"/>
        </w:rPr>
      </w:pPr>
      <w:commentRangeStart w:id="5"/>
      <w:r>
        <w:rPr>
          <w:rFonts w:hint="eastAsia"/>
          <w:lang w:val="en-US" w:eastAsia="zh-CN"/>
        </w:rPr>
        <w:t>残留数据相关数据表：</w:t>
      </w:r>
      <w:commentRangeEnd w:id="5"/>
      <w:r>
        <w:commentReference w:id="5"/>
      </w:r>
    </w:p>
    <w:tbl>
      <w:tblPr>
        <w:tblStyle w:val="9"/>
        <w:tblW w:w="8948" w:type="dxa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764"/>
        <w:gridCol w:w="2380"/>
        <w:gridCol w:w="1132"/>
        <w:gridCol w:w="2373"/>
      </w:tblGrid>
      <w:tr w14:paraId="0A3149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8652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电话数据表</w:t>
            </w:r>
          </w:p>
        </w:tc>
        <w:tc>
          <w:tcPr>
            <w:tcW w:w="1764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37FFC5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USER DATA</w:t>
            </w: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0DD9AC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20230831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93BBF8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残留数据</w:t>
            </w:r>
          </w:p>
        </w:tc>
        <w:tc>
          <w:tcPr>
            <w:tcW w:w="2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0A7F2BD"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智能质检表</w:t>
            </w:r>
          </w:p>
        </w:tc>
      </w:tr>
      <w:tr w14:paraId="286AAE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1B31D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72F92A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F920DD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20230830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A12126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残留数据</w:t>
            </w:r>
          </w:p>
        </w:tc>
        <w:tc>
          <w:tcPr>
            <w:tcW w:w="2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904E3C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智能质检表</w:t>
            </w:r>
          </w:p>
        </w:tc>
      </w:tr>
      <w:tr w14:paraId="44C880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9BDD8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D50181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59781B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202310月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1C14A1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残留数据</w:t>
            </w:r>
          </w:p>
        </w:tc>
        <w:tc>
          <w:tcPr>
            <w:tcW w:w="2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0A85DD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智能质检表</w:t>
            </w:r>
          </w:p>
        </w:tc>
      </w:tr>
      <w:tr w14:paraId="50EF92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51089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4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0AD240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F81F19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202309月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CA198D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残留数据</w:t>
            </w:r>
          </w:p>
        </w:tc>
        <w:tc>
          <w:tcPr>
            <w:tcW w:w="2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B6CB7A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智能质检表</w:t>
            </w:r>
          </w:p>
        </w:tc>
      </w:tr>
      <w:tr w14:paraId="77D84E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66039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4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5D6071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SCOTT</w:t>
            </w: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FBA975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S10_PC_DISSENT_ALL_INFO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F48EF9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残留数据</w:t>
            </w:r>
          </w:p>
        </w:tc>
        <w:tc>
          <w:tcPr>
            <w:tcW w:w="2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B9AC41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commentRangeStart w:id="6"/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智能质检表</w:t>
            </w:r>
            <w:commentRangeEnd w:id="6"/>
            <w:r>
              <w:commentReference w:id="6"/>
            </w:r>
          </w:p>
        </w:tc>
      </w:tr>
      <w:tr w14:paraId="1FE5CA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727232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B80370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6689AB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FX_LIST2_PBCC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66937F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残留数据</w:t>
            </w:r>
          </w:p>
        </w:tc>
        <w:tc>
          <w:tcPr>
            <w:tcW w:w="2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72A1D0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智能质检表</w:t>
            </w:r>
          </w:p>
        </w:tc>
      </w:tr>
      <w:tr w14:paraId="1BF06A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FDF3B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A0ECA4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F85577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FX_LIST2_CMBK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7240F9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残留数据</w:t>
            </w:r>
          </w:p>
        </w:tc>
        <w:tc>
          <w:tcPr>
            <w:tcW w:w="2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56D463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智能质检表</w:t>
            </w:r>
          </w:p>
        </w:tc>
      </w:tr>
      <w:tr w14:paraId="6197A3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DC9F2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15015E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87BF0D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FX_LIST2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E7E651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残留数据</w:t>
            </w:r>
          </w:p>
        </w:tc>
        <w:tc>
          <w:tcPr>
            <w:tcW w:w="2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D1AB48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智能质检表</w:t>
            </w:r>
          </w:p>
        </w:tc>
      </w:tr>
      <w:tr w14:paraId="0E4E2C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660EC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AE395F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53F4E5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S_DIST_PER_DISS_INFO_BF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9D1FEA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残留数据</w:t>
            </w:r>
          </w:p>
        </w:tc>
        <w:tc>
          <w:tcPr>
            <w:tcW w:w="2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81E96C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智能质检表</w:t>
            </w:r>
          </w:p>
        </w:tc>
      </w:tr>
      <w:tr w14:paraId="27DE5D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76C22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AA793D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56A57D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SDYH_QY123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8490B1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残留数据</w:t>
            </w:r>
          </w:p>
        </w:tc>
        <w:tc>
          <w:tcPr>
            <w:tcW w:w="2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3A067B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智能质检表</w:t>
            </w:r>
          </w:p>
        </w:tc>
      </w:tr>
      <w:tr w14:paraId="791CAA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B8FD8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4D6337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5ABBAB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SDYH_S04_SF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E7B7EB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残留数据</w:t>
            </w:r>
          </w:p>
        </w:tc>
        <w:tc>
          <w:tcPr>
            <w:tcW w:w="2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938024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智能质检表</w:t>
            </w:r>
          </w:p>
        </w:tc>
      </w:tr>
      <w:tr w14:paraId="2E3B3A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14272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2DA671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27404E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SDYH_S01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8F3AB2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残留数据</w:t>
            </w:r>
          </w:p>
        </w:tc>
        <w:tc>
          <w:tcPr>
            <w:tcW w:w="2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FC041A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智能质检表</w:t>
            </w:r>
          </w:p>
        </w:tc>
      </w:tr>
      <w:tr w14:paraId="5CB8F6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622E1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3DF503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97E362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SDYH_S123456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C1D7DD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残留数据</w:t>
            </w:r>
          </w:p>
        </w:tc>
        <w:tc>
          <w:tcPr>
            <w:tcW w:w="2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476858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智能质检表</w:t>
            </w:r>
          </w:p>
        </w:tc>
      </w:tr>
      <w:tr w14:paraId="3320A9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BDC99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BBEED9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8AB627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S10_PC_DISSENT_ALL_BAK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58EA1C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残留数据</w:t>
            </w:r>
          </w:p>
        </w:tc>
        <w:tc>
          <w:tcPr>
            <w:tcW w:w="2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F415F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智能质检表</w:t>
            </w:r>
          </w:p>
        </w:tc>
      </w:tr>
      <w:tr w14:paraId="55192E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D6696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4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2A2C33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F7B085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SDYH_S02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9189FD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残留数据</w:t>
            </w:r>
          </w:p>
        </w:tc>
        <w:tc>
          <w:tcPr>
            <w:tcW w:w="2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863F7C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智能质检表</w:t>
            </w:r>
          </w:p>
        </w:tc>
      </w:tr>
      <w:tr w14:paraId="510E73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5A858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4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364713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JZE</w:t>
            </w: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0248B4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FRACTION_202404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7F6CF7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残留数据</w:t>
            </w:r>
          </w:p>
        </w:tc>
        <w:tc>
          <w:tcPr>
            <w:tcW w:w="2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461EB0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智能质检表</w:t>
            </w:r>
          </w:p>
        </w:tc>
      </w:tr>
      <w:tr w14:paraId="03CF3F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004648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1B9982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F07658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FRACTION_202406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B84CCF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残留数据</w:t>
            </w:r>
          </w:p>
        </w:tc>
        <w:tc>
          <w:tcPr>
            <w:tcW w:w="2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585C3B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智能质检表</w:t>
            </w:r>
          </w:p>
        </w:tc>
      </w:tr>
      <w:tr w14:paraId="5CA0F1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3091C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CC9844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09328C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FRACTION_202305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5EB79B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残留数据</w:t>
            </w:r>
          </w:p>
        </w:tc>
        <w:tc>
          <w:tcPr>
            <w:tcW w:w="2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8FF729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智能质检表</w:t>
            </w:r>
          </w:p>
        </w:tc>
      </w:tr>
      <w:tr w14:paraId="13DBB9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5C289E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4566F2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13B240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FRACTION_202306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B84FDA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残留数据</w:t>
            </w:r>
          </w:p>
        </w:tc>
        <w:tc>
          <w:tcPr>
            <w:tcW w:w="2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9256BB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智能质检表</w:t>
            </w:r>
          </w:p>
        </w:tc>
      </w:tr>
      <w:tr w14:paraId="3B6F5D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070C7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EDADAA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A9DA79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FRACTION_202303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A3D059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残留数据</w:t>
            </w:r>
          </w:p>
        </w:tc>
        <w:tc>
          <w:tcPr>
            <w:tcW w:w="2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40B841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智能质检表</w:t>
            </w:r>
          </w:p>
        </w:tc>
      </w:tr>
      <w:tr w14:paraId="6431AD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BD913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23190A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9DF6F5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FRACTION_202301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66DB67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残留数据</w:t>
            </w:r>
          </w:p>
        </w:tc>
        <w:tc>
          <w:tcPr>
            <w:tcW w:w="2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93F78D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智能质检表</w:t>
            </w:r>
          </w:p>
        </w:tc>
      </w:tr>
      <w:tr w14:paraId="007718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0D674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B37208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4F04C3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Sheet1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2DCA98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残留数据</w:t>
            </w:r>
          </w:p>
        </w:tc>
        <w:tc>
          <w:tcPr>
            <w:tcW w:w="2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5E8655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智能质检表</w:t>
            </w:r>
          </w:p>
        </w:tc>
      </w:tr>
      <w:tr w14:paraId="093EAB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22B6A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4FB4B3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C89A9C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FRACTION_202411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E910AD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残留数据</w:t>
            </w:r>
          </w:p>
        </w:tc>
        <w:tc>
          <w:tcPr>
            <w:tcW w:w="2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A0109F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智能质检表</w:t>
            </w:r>
          </w:p>
        </w:tc>
      </w:tr>
      <w:tr w14:paraId="6526F8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45E50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C740F2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53AD21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FRACTION_202412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71A5CF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残留数据</w:t>
            </w:r>
          </w:p>
        </w:tc>
        <w:tc>
          <w:tcPr>
            <w:tcW w:w="2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E64B21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智能质检表</w:t>
            </w:r>
          </w:p>
        </w:tc>
      </w:tr>
      <w:tr w14:paraId="160AA5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4C81C3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BEE465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97D979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FRACTION_202501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4C3C4E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残留数据</w:t>
            </w:r>
          </w:p>
        </w:tc>
        <w:tc>
          <w:tcPr>
            <w:tcW w:w="2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52190B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智能质检表</w:t>
            </w:r>
          </w:p>
        </w:tc>
      </w:tr>
      <w:tr w14:paraId="285F05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B988F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208925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A03A7E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FRACTION_202410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4908EC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残留数据</w:t>
            </w:r>
          </w:p>
        </w:tc>
        <w:tc>
          <w:tcPr>
            <w:tcW w:w="2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D80B2F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智能质检表</w:t>
            </w:r>
          </w:p>
        </w:tc>
      </w:tr>
      <w:tr w14:paraId="51E797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659D6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19262E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BAED9D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FRACTION_202408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15D624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残留数据</w:t>
            </w:r>
          </w:p>
        </w:tc>
        <w:tc>
          <w:tcPr>
            <w:tcW w:w="2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423318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智能质检表</w:t>
            </w:r>
          </w:p>
        </w:tc>
      </w:tr>
      <w:tr w14:paraId="1F421A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DB448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37F491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5A62AD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FRACTION_202405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3F4122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残留数据</w:t>
            </w:r>
          </w:p>
        </w:tc>
        <w:tc>
          <w:tcPr>
            <w:tcW w:w="2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C93A5C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智能质检表</w:t>
            </w:r>
          </w:p>
        </w:tc>
      </w:tr>
      <w:tr w14:paraId="4C0EDB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AAACF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D33321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5C03D4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FRACTION_202312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8ED973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残留数据</w:t>
            </w:r>
          </w:p>
        </w:tc>
        <w:tc>
          <w:tcPr>
            <w:tcW w:w="2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6F11F2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智能质检表</w:t>
            </w:r>
          </w:p>
        </w:tc>
      </w:tr>
      <w:tr w14:paraId="441D2D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E0DDB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5C7ACF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803AB7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FRACTION_202403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A20D64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残留数据</w:t>
            </w:r>
          </w:p>
        </w:tc>
        <w:tc>
          <w:tcPr>
            <w:tcW w:w="2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4BA593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智能质检表</w:t>
            </w:r>
          </w:p>
        </w:tc>
      </w:tr>
      <w:tr w14:paraId="30D60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F7CA3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68C804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A31F7E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FRACTION_202402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33AEC9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残留数据</w:t>
            </w:r>
          </w:p>
        </w:tc>
        <w:tc>
          <w:tcPr>
            <w:tcW w:w="2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E3BCF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智能质检表</w:t>
            </w:r>
          </w:p>
        </w:tc>
      </w:tr>
      <w:tr w14:paraId="0F7544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2F35F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885FD3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2C9A77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FRACTION_202407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B7DC1D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残留数据</w:t>
            </w:r>
          </w:p>
        </w:tc>
        <w:tc>
          <w:tcPr>
            <w:tcW w:w="2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8BDCED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智能质检表</w:t>
            </w:r>
          </w:p>
        </w:tc>
      </w:tr>
      <w:tr w14:paraId="49D65A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D4469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5BF8D7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0D1867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FRACTION_202409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5C0ADB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残留数据</w:t>
            </w:r>
          </w:p>
        </w:tc>
        <w:tc>
          <w:tcPr>
            <w:tcW w:w="2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E2FE82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智能质检表</w:t>
            </w:r>
          </w:p>
        </w:tc>
      </w:tr>
      <w:tr w14:paraId="788C80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F44F6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DD63AC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2A84FE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FRACTION_202302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DD5F3A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残留数据</w:t>
            </w:r>
          </w:p>
        </w:tc>
        <w:tc>
          <w:tcPr>
            <w:tcW w:w="2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723997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智能质检表</w:t>
            </w:r>
          </w:p>
        </w:tc>
      </w:tr>
      <w:tr w14:paraId="007388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6649F0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127E98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04729F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FRACTION_202212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3ED4D3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残留数据</w:t>
            </w:r>
          </w:p>
        </w:tc>
        <w:tc>
          <w:tcPr>
            <w:tcW w:w="2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FD71D4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智能质检表</w:t>
            </w:r>
          </w:p>
        </w:tc>
      </w:tr>
      <w:tr w14:paraId="264BCA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84192D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98E613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B0E0B9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FRACTION_202209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6A0BAE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残留数据</w:t>
            </w:r>
          </w:p>
        </w:tc>
        <w:tc>
          <w:tcPr>
            <w:tcW w:w="2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3BD29B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智能质检表</w:t>
            </w:r>
          </w:p>
        </w:tc>
      </w:tr>
      <w:tr w14:paraId="0FEA3C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01442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7878EB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B7E773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FRACTION_202210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B58157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残留数据</w:t>
            </w:r>
          </w:p>
        </w:tc>
        <w:tc>
          <w:tcPr>
            <w:tcW w:w="2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A02F8D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智能质检表</w:t>
            </w:r>
          </w:p>
        </w:tc>
      </w:tr>
      <w:tr w14:paraId="60842D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827F5B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959ADC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94609A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FRACTION_202211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D544E4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残留数据</w:t>
            </w:r>
          </w:p>
        </w:tc>
        <w:tc>
          <w:tcPr>
            <w:tcW w:w="2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8A1B03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智能质检表</w:t>
            </w:r>
          </w:p>
        </w:tc>
      </w:tr>
      <w:tr w14:paraId="44EE40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22BF49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31CD86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C0ABA0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FRACTION_202304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372E6F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残留数据</w:t>
            </w:r>
          </w:p>
        </w:tc>
        <w:tc>
          <w:tcPr>
            <w:tcW w:w="2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85BCB4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智能质检表</w:t>
            </w:r>
          </w:p>
        </w:tc>
      </w:tr>
      <w:tr w14:paraId="56DDED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6F3C6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FA34B8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A7A448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FRACTION_202307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C2532C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残留数据</w:t>
            </w:r>
          </w:p>
        </w:tc>
        <w:tc>
          <w:tcPr>
            <w:tcW w:w="2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739CD0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智能质检表</w:t>
            </w:r>
          </w:p>
        </w:tc>
      </w:tr>
      <w:tr w14:paraId="68C91C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59F609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966ECD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8EF96C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FRACTION_202308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1CF7C1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残留数据</w:t>
            </w:r>
          </w:p>
        </w:tc>
        <w:tc>
          <w:tcPr>
            <w:tcW w:w="2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D306F4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智能质检表</w:t>
            </w:r>
          </w:p>
        </w:tc>
      </w:tr>
      <w:tr w14:paraId="05A4EE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9311D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E73144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A81C18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FRACTION_202309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FB1DE4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残留数据</w:t>
            </w:r>
          </w:p>
        </w:tc>
        <w:tc>
          <w:tcPr>
            <w:tcW w:w="2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95147B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智能质检表</w:t>
            </w:r>
          </w:p>
        </w:tc>
      </w:tr>
      <w:tr w14:paraId="74C72F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7275AB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4A079D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9C9A4C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FRACTION_202311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2F9E75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残留数据</w:t>
            </w:r>
          </w:p>
        </w:tc>
        <w:tc>
          <w:tcPr>
            <w:tcW w:w="2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791D1F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智能质检表</w:t>
            </w:r>
          </w:p>
        </w:tc>
      </w:tr>
      <w:tr w14:paraId="31E1D5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14F05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4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9D0A33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F43D60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FRACTION_202401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E22FB5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残留数据</w:t>
            </w:r>
          </w:p>
        </w:tc>
        <w:tc>
          <w:tcPr>
            <w:tcW w:w="2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CCC5FB0"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智能质检表</w:t>
            </w:r>
          </w:p>
        </w:tc>
      </w:tr>
      <w:tr w14:paraId="3B643B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9E621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1D06174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ADMIN</w:t>
            </w: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8B9D41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LETTER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233A53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残留数据</w:t>
            </w:r>
          </w:p>
        </w:tc>
        <w:tc>
          <w:tcPr>
            <w:tcW w:w="2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0C984C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智能质检表</w:t>
            </w:r>
          </w:p>
        </w:tc>
      </w:tr>
      <w:tr w14:paraId="72B456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13697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4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877F4E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YWYZ</w:t>
            </w: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8E7751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S_DIST_PER_DISS_INFO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8E6CA3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残留数据</w:t>
            </w:r>
          </w:p>
        </w:tc>
        <w:tc>
          <w:tcPr>
            <w:tcW w:w="237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A855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这三张表是异议数据，但是并非ADMIN权限下三张表内容，这里面的内容是过期值（2023年的内容）</w:t>
            </w:r>
          </w:p>
        </w:tc>
      </w:tr>
      <w:tr w14:paraId="021313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2AE22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907F6C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C6E982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S_DIST_EC_DISS_INFO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5CAD74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残留数据</w:t>
            </w:r>
          </w:p>
        </w:tc>
        <w:tc>
          <w:tcPr>
            <w:tcW w:w="237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3F5770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 w14:paraId="7968BE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95027C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4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1E1747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D4DAD1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S_DIST_PER_INTE_DISS_INFO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2766CD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残留数据</w:t>
            </w:r>
          </w:p>
        </w:tc>
        <w:tc>
          <w:tcPr>
            <w:tcW w:w="237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D20A3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</w:tbl>
    <w:p w14:paraId="0653AA2C"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32"/>
          <w:szCs w:val="32"/>
          <w:u w:val="none"/>
          <w:lang w:val="en-US" w:eastAsia="zh-CN"/>
        </w:rPr>
      </w:pPr>
    </w:p>
    <w:p w14:paraId="6A32BF61">
      <w:pPr>
        <w:pStyle w:val="13"/>
        <w:bidi w:val="0"/>
        <w:ind w:firstLine="628" w:firstLineChars="200"/>
        <w:rPr>
          <w:del w:id="1" w:author="lenovo" w:date="2025-05-19T10:57:37Z"/>
          <w:rFonts w:hint="default" w:ascii="仿宋" w:hAnsi="仿宋" w:eastAsia="仿宋" w:cs="仿宋"/>
          <w:lang w:val="en-US" w:eastAsia="zh-CN"/>
          <w:rPrChange w:id="2" w:author="lenovo" w:date="2025-05-19T10:57:27Z">
            <w:rPr>
              <w:del w:id="3" w:author="lenovo" w:date="2025-05-19T10:57:37Z"/>
              <w:rFonts w:hint="eastAsia"/>
              <w:lang w:val="en-US" w:eastAsia="zh-CN"/>
            </w:rPr>
          </w:rPrChange>
        </w:rPr>
        <w:pPrChange w:id="0" w:author="lenovo" w:date="2025-05-19T10:58:53Z">
          <w:pPr>
            <w:pStyle w:val="13"/>
            <w:bidi w:val="0"/>
          </w:pPr>
        </w:pPrChange>
      </w:pPr>
      <w:r>
        <w:rPr>
          <w:rFonts w:hint="eastAsia" w:ascii="仿宋" w:hAnsi="仿宋" w:eastAsia="仿宋" w:cs="仿宋"/>
          <w:lang w:val="en-US" w:eastAsia="zh-CN"/>
          <w:rPrChange w:id="4" w:author="lenovo" w:date="2025-05-19T10:57:27Z">
            <w:rPr>
              <w:rFonts w:hint="eastAsia"/>
              <w:lang w:val="en-US" w:eastAsia="zh-CN"/>
            </w:rPr>
          </w:rPrChange>
        </w:rPr>
        <w:t>附件：</w:t>
      </w:r>
      <w:ins w:id="5" w:author="lenovo" w:date="2025-05-19T10:57:38Z">
        <w:r>
          <w:rPr>
            <w:rFonts w:hint="eastAsia" w:ascii="仿宋" w:hAnsi="仿宋" w:eastAsia="仿宋" w:cs="仿宋"/>
            <w:lang w:val="en-US" w:eastAsia="zh-CN"/>
          </w:rPr>
          <w:t>1</w:t>
        </w:r>
      </w:ins>
      <w:ins w:id="6" w:author="lenovo" w:date="2025-05-19T10:57:39Z">
        <w:r>
          <w:rPr>
            <w:rFonts w:hint="eastAsia" w:ascii="仿宋" w:hAnsi="仿宋" w:eastAsia="仿宋" w:cs="仿宋"/>
            <w:lang w:val="en-US" w:eastAsia="zh-CN"/>
          </w:rPr>
          <w:t>.</w:t>
        </w:r>
      </w:ins>
    </w:p>
    <w:p w14:paraId="6A32BF61">
      <w:pPr>
        <w:pStyle w:val="13"/>
        <w:numPr>
          <w:ilvl w:val="-1"/>
          <w:numId w:val="0"/>
        </w:numPr>
        <w:bidi w:val="0"/>
        <w:ind w:firstLine="628" w:firstLineChars="200"/>
        <w:rPr>
          <w:rFonts w:hint="eastAsia" w:ascii="仿宋" w:hAnsi="仿宋" w:eastAsia="仿宋" w:cs="仿宋"/>
          <w:lang w:val="en-US" w:eastAsia="zh-CN"/>
        </w:rPr>
        <w:pPrChange w:id="7" w:author="lenovo" w:date="2025-05-19T10:58:53Z">
          <w:pPr>
            <w:pStyle w:val="13"/>
            <w:numPr>
              <w:ilvl w:val="0"/>
              <w:numId w:val="3"/>
            </w:numPr>
            <w:bidi w:val="0"/>
          </w:pPr>
        </w:pPrChange>
      </w:pPr>
      <w:r>
        <w:rPr>
          <w:rFonts w:hint="eastAsia" w:ascii="仿宋" w:hAnsi="仿宋" w:eastAsia="仿宋" w:cs="仿宋"/>
          <w:lang w:val="en-US" w:eastAsia="zh-CN"/>
        </w:rPr>
        <w:t>异议</w:t>
      </w:r>
      <w:ins w:id="8" w:author="lenovo" w:date="2025-05-19T10:58:01Z">
        <w:r>
          <w:rPr>
            <w:rFonts w:hint="eastAsia" w:ascii="仿宋" w:hAnsi="仿宋" w:eastAsia="仿宋" w:cs="仿宋"/>
            <w:lang w:val="en-US" w:eastAsia="zh-CN"/>
          </w:rPr>
          <w:t>数据</w:t>
        </w:r>
      </w:ins>
      <w:ins w:id="9" w:author="lenovo" w:date="2025-05-19T10:58:08Z">
        <w:r>
          <w:rPr>
            <w:rFonts w:hint="eastAsia" w:ascii="仿宋" w:hAnsi="仿宋" w:eastAsia="仿宋" w:cs="仿宋"/>
            <w:lang w:val="en-US" w:eastAsia="zh-CN"/>
          </w:rPr>
          <w:t>字段</w:t>
        </w:r>
      </w:ins>
      <w:ins w:id="10" w:author="lenovo" w:date="2025-05-19T10:58:15Z">
        <w:r>
          <w:rPr>
            <w:rFonts w:hint="eastAsia" w:ascii="仿宋" w:hAnsi="仿宋" w:eastAsia="仿宋" w:cs="仿宋"/>
            <w:lang w:val="en-US" w:eastAsia="zh-CN"/>
          </w:rPr>
          <w:t>明细</w:t>
        </w:r>
      </w:ins>
      <w:ins w:id="11" w:author="lenovo" w:date="2025-05-19T10:58:44Z">
        <w:r>
          <w:rPr>
            <w:rFonts w:hint="eastAsia" w:ascii="仿宋" w:hAnsi="仿宋" w:eastAsia="仿宋" w:cs="仿宋"/>
            <w:lang w:val="en-US" w:eastAsia="zh-CN"/>
          </w:rPr>
          <w:t>表</w:t>
        </w:r>
      </w:ins>
      <w:del w:id="12" w:author="lenovo" w:date="2025-05-19T10:57:43Z">
        <w:r>
          <w:rPr>
            <w:rFonts w:hint="eastAsia" w:ascii="仿宋" w:hAnsi="仿宋" w:eastAsia="仿宋" w:cs="仿宋"/>
            <w:lang w:val="en-US" w:eastAsia="zh-CN"/>
          </w:rPr>
          <w:delText>附件</w:delText>
        </w:r>
      </w:del>
    </w:p>
    <w:p w14:paraId="57DEF4D3">
      <w:pPr>
        <w:pStyle w:val="13"/>
        <w:numPr>
          <w:ilvl w:val="-1"/>
          <w:numId w:val="0"/>
        </w:numPr>
        <w:bidi w:val="0"/>
        <w:ind w:firstLine="1570" w:firstLineChars="500"/>
        <w:rPr>
          <w:rFonts w:hint="eastAsia" w:ascii="仿宋" w:hAnsi="仿宋" w:eastAsia="仿宋" w:cs="仿宋"/>
          <w:lang w:val="en-US" w:eastAsia="zh-CN"/>
        </w:rPr>
        <w:pPrChange w:id="13" w:author="lenovo" w:date="2025-05-19T10:58:35Z">
          <w:pPr>
            <w:pStyle w:val="13"/>
            <w:numPr>
              <w:ilvl w:val="0"/>
              <w:numId w:val="3"/>
            </w:numPr>
            <w:bidi w:val="0"/>
          </w:pPr>
        </w:pPrChange>
      </w:pPr>
      <w:ins w:id="14" w:author="lenovo" w:date="2025-05-19T10:58:56Z">
        <w:r>
          <w:rPr>
            <w:rFonts w:hint="eastAsia" w:ascii="仿宋" w:hAnsi="仿宋" w:eastAsia="仿宋" w:cs="仿宋"/>
            <w:lang w:val="en-US" w:eastAsia="zh-CN"/>
          </w:rPr>
          <w:t>2.</w:t>
        </w:r>
      </w:ins>
      <w:r>
        <w:rPr>
          <w:rFonts w:hint="eastAsia" w:ascii="仿宋" w:hAnsi="仿宋" w:eastAsia="仿宋" w:cs="仿宋"/>
          <w:lang w:val="en-US" w:eastAsia="zh-CN"/>
        </w:rPr>
        <w:t>查询</w:t>
      </w:r>
      <w:ins w:id="15" w:author="lenovo" w:date="2025-05-19T10:59:04Z">
        <w:r>
          <w:rPr>
            <w:rFonts w:hint="eastAsia" w:ascii="仿宋" w:hAnsi="仿宋" w:eastAsia="仿宋" w:cs="仿宋"/>
            <w:lang w:val="en-US" w:eastAsia="zh-CN"/>
          </w:rPr>
          <w:t>数据字段明细表</w:t>
        </w:r>
      </w:ins>
      <w:del w:id="16" w:author="lenovo" w:date="2025-05-19T10:59:04Z">
        <w:r>
          <w:rPr>
            <w:rFonts w:hint="eastAsia" w:ascii="仿宋" w:hAnsi="仿宋" w:eastAsia="仿宋" w:cs="仿宋"/>
            <w:lang w:val="en-US" w:eastAsia="zh-CN"/>
          </w:rPr>
          <w:delText>附件</w:delText>
        </w:r>
      </w:del>
    </w:p>
    <w:p w14:paraId="71AB091B">
      <w:pPr>
        <w:pStyle w:val="13"/>
        <w:numPr>
          <w:ilvl w:val="-1"/>
          <w:numId w:val="0"/>
        </w:numPr>
        <w:bidi w:val="0"/>
        <w:ind w:firstLine="1570" w:firstLineChars="500"/>
        <w:rPr>
          <w:rFonts w:hint="eastAsia" w:ascii="仿宋" w:hAnsi="仿宋" w:eastAsia="仿宋" w:cs="仿宋"/>
          <w:lang w:val="en-US" w:eastAsia="zh-CN"/>
        </w:rPr>
        <w:pPrChange w:id="17" w:author="lenovo" w:date="2025-05-19T10:58:35Z">
          <w:pPr>
            <w:pStyle w:val="13"/>
            <w:numPr>
              <w:ilvl w:val="0"/>
              <w:numId w:val="3"/>
            </w:numPr>
            <w:bidi w:val="0"/>
          </w:pPr>
        </w:pPrChange>
      </w:pPr>
      <w:ins w:id="18" w:author="lenovo" w:date="2025-05-19T10:58:58Z">
        <w:r>
          <w:rPr>
            <w:rFonts w:hint="eastAsia" w:ascii="仿宋" w:hAnsi="仿宋" w:eastAsia="仿宋" w:cs="仿宋"/>
            <w:lang w:val="en-US" w:eastAsia="zh-CN"/>
          </w:rPr>
          <w:t>3</w:t>
        </w:r>
      </w:ins>
      <w:ins w:id="19" w:author="lenovo" w:date="2025-05-19T10:58:59Z">
        <w:r>
          <w:rPr>
            <w:rFonts w:hint="eastAsia" w:ascii="仿宋" w:hAnsi="仿宋" w:eastAsia="仿宋" w:cs="仿宋"/>
            <w:lang w:val="en-US" w:eastAsia="zh-CN"/>
          </w:rPr>
          <w:t>.</w:t>
        </w:r>
      </w:ins>
      <w:r>
        <w:rPr>
          <w:rFonts w:hint="eastAsia" w:ascii="仿宋" w:hAnsi="仿宋" w:eastAsia="仿宋" w:cs="仿宋"/>
          <w:lang w:val="en-US" w:eastAsia="zh-CN"/>
        </w:rPr>
        <w:t>咨询</w:t>
      </w:r>
      <w:ins w:id="20" w:author="lenovo" w:date="2025-05-19T10:59:07Z">
        <w:r>
          <w:rPr>
            <w:rFonts w:hint="eastAsia" w:ascii="仿宋" w:hAnsi="仿宋" w:eastAsia="仿宋" w:cs="仿宋"/>
            <w:lang w:val="en-US" w:eastAsia="zh-CN"/>
          </w:rPr>
          <w:t>数据字段明</w:t>
        </w:r>
        <w:bookmarkStart w:id="0" w:name="_GoBack"/>
        <w:bookmarkEnd w:id="0"/>
        <w:r>
          <w:rPr>
            <w:rFonts w:hint="eastAsia" w:ascii="仿宋" w:hAnsi="仿宋" w:eastAsia="仿宋" w:cs="仿宋"/>
            <w:lang w:val="en-US" w:eastAsia="zh-CN"/>
          </w:rPr>
          <w:t>细表</w:t>
        </w:r>
      </w:ins>
      <w:del w:id="21" w:author="lenovo" w:date="2025-05-19T10:59:07Z">
        <w:r>
          <w:rPr>
            <w:rFonts w:hint="eastAsia" w:ascii="仿宋" w:hAnsi="仿宋" w:eastAsia="仿宋" w:cs="仿宋"/>
            <w:lang w:val="en-US" w:eastAsia="zh-CN"/>
          </w:rPr>
          <w:delText>附件</w:delText>
        </w:r>
      </w:del>
    </w:p>
    <w:sectPr>
      <w:headerReference r:id="rId5" w:type="default"/>
      <w:footerReference r:id="rId6" w:type="default"/>
      <w:pgSz w:w="11906" w:h="16838"/>
      <w:pgMar w:top="1962" w:right="1474" w:bottom="1848" w:left="1587" w:header="851" w:footer="1049" w:gutter="0"/>
      <w:cols w:space="425" w:num="1"/>
      <w:docGrid w:type="linesAndChars" w:linePitch="592" w:charSpace="122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浩浩" w:date="2025-05-16T14:12:11Z" w:initials="">
    <w:p w14:paraId="3309C9D6">
      <w:pPr>
        <w:keepNext w:val="0"/>
        <w:keepLines w:val="0"/>
        <w:widowControl w:val="0"/>
        <w:suppressLineNumbers w:val="0"/>
        <w:overflowPunct w:val="0"/>
        <w:topLinePunct/>
        <w:adjustRightInd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-6"/>
          <w:kern w:val="2"/>
          <w:sz w:val="22"/>
          <w:szCs w:val="22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000000"/>
          <w:sz w:val="22"/>
          <w:szCs w:val="22"/>
          <w:u w:val="none"/>
          <w:lang w:val="en-US" w:eastAsia="zh-CN"/>
        </w:rPr>
        <w:t>SDYH_S06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2"/>
          <w:szCs w:val="22"/>
          <w:u w:val="none"/>
          <w:lang w:val="en-US" w:eastAsia="zh-CN"/>
        </w:rPr>
        <w:t>与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000000"/>
          <w:sz w:val="22"/>
          <w:szCs w:val="22"/>
          <w:u w:val="none"/>
          <w:lang w:val="en-US" w:eastAsia="zh-CN"/>
        </w:rPr>
        <w:t>S_DIST_PER_DISS_INFO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2"/>
          <w:szCs w:val="22"/>
          <w:u w:val="none"/>
          <w:lang w:val="en-US" w:eastAsia="zh-CN"/>
        </w:rPr>
        <w:t>的区别是，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000000"/>
          <w:sz w:val="22"/>
          <w:szCs w:val="22"/>
          <w:u w:val="none"/>
          <w:lang w:val="en-US" w:eastAsia="zh-CN"/>
        </w:rPr>
        <w:t>SDYH_S06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2"/>
          <w:szCs w:val="22"/>
          <w:u w:val="none"/>
          <w:lang w:val="en-US" w:eastAsia="zh-CN"/>
        </w:rPr>
        <w:t>是报表系统中，使用的数据表，相较于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-6"/>
          <w:kern w:val="2"/>
          <w:sz w:val="22"/>
          <w:szCs w:val="22"/>
          <w:lang w:val="en-US" w:eastAsia="zh-CN" w:bidi="ar"/>
        </w:rPr>
        <w:t>S_DIST_PER_DISS_INFO，对某些字段进行了转换与处理。</w:t>
      </w:r>
    </w:p>
    <w:p w14:paraId="61E6D8CA">
      <w:pPr>
        <w:keepNext w:val="0"/>
        <w:keepLines w:val="0"/>
        <w:widowControl w:val="0"/>
        <w:suppressLineNumbers w:val="0"/>
        <w:overflowPunct w:val="0"/>
        <w:topLinePunct/>
        <w:adjustRightInd w:val="0"/>
        <w:spacing w:before="0" w:beforeAutospacing="0" w:after="0" w:afterAutospacing="0"/>
        <w:ind w:left="0" w:right="0"/>
        <w:jc w:val="both"/>
        <w:rPr>
          <w:rFonts w:hint="default"/>
          <w:lang w:val="en-US"/>
        </w:rPr>
      </w:pPr>
      <w:r>
        <w:rPr>
          <w:rFonts w:hint="eastAsia"/>
          <w:b/>
          <w:bCs/>
          <w:lang w:val="en-US" w:eastAsia="zh-CN"/>
        </w:rPr>
        <w:t>后续设计：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-6"/>
          <w:kern w:val="2"/>
          <w:sz w:val="22"/>
          <w:szCs w:val="22"/>
          <w:lang w:val="en-US" w:eastAsia="zh-CN" w:bidi="ar"/>
        </w:rPr>
        <w:t>不再使用这种建立新表的方式，直接使用视图展示这笔数据。</w:t>
      </w:r>
    </w:p>
    <w:p w14:paraId="5BAD743E">
      <w:pPr>
        <w:keepNext w:val="0"/>
        <w:keepLines w:val="0"/>
        <w:widowControl w:val="0"/>
        <w:suppressLineNumbers w:val="0"/>
        <w:overflowPunct w:val="0"/>
        <w:topLinePunct/>
        <w:adjustRightInd w:val="0"/>
        <w:spacing w:before="0" w:beforeAutospacing="0" w:after="0" w:afterAutospacing="0"/>
        <w:ind w:left="0" w:right="0"/>
        <w:jc w:val="both"/>
        <w:rPr>
          <w:rFonts w:hint="default"/>
          <w:lang w:val="en-US"/>
        </w:rPr>
      </w:pPr>
    </w:p>
  </w:comment>
  <w:comment w:id="1" w:author="浩浩" w:date="2025-05-16T14:14:25Z" w:initials="">
    <w:p w14:paraId="31FBC7CB">
      <w:pPr>
        <w:pStyle w:val="6"/>
        <w:rPr>
          <w:rFonts w:hint="default"/>
          <w:lang w:val="en-US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000000"/>
          <w:sz w:val="22"/>
          <w:szCs w:val="22"/>
          <w:u w:val="none"/>
          <w:lang w:val="en-US" w:eastAsia="zh-CN"/>
        </w:rPr>
        <w:t>S_DIST_EC_DISS_INFO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2"/>
          <w:szCs w:val="22"/>
          <w:u w:val="none"/>
          <w:lang w:val="en-US" w:eastAsia="zh-CN"/>
        </w:rPr>
        <w:t>表也同上所述，将S06替换成S07。</w:t>
      </w:r>
    </w:p>
  </w:comment>
  <w:comment w:id="2" w:author="浩浩" w:date="2025-05-16T15:35:41Z" w:initials="">
    <w:p w14:paraId="041F39BC">
      <w:pPr>
        <w:keepNext w:val="0"/>
        <w:keepLines w:val="0"/>
        <w:widowControl w:val="0"/>
        <w:suppressLineNumbers w:val="0"/>
        <w:overflowPunct w:val="0"/>
        <w:topLinePunct/>
        <w:adjustRightInd w:val="0"/>
        <w:spacing w:before="0" w:beforeAutospacing="0" w:after="0" w:afterAutospacing="0"/>
        <w:ind w:left="0" w:right="0"/>
        <w:jc w:val="both"/>
        <w:rPr>
          <w:rFonts w:hint="default" w:ascii="宋体" w:hAnsi="宋体" w:eastAsia="宋体" w:cs="宋体"/>
          <w:i w:val="0"/>
          <w:iCs w:val="0"/>
          <w:color w:val="000000"/>
          <w:spacing w:val="-6"/>
          <w:kern w:val="0"/>
          <w:sz w:val="22"/>
          <w:szCs w:val="22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olor w:val="000000"/>
          <w:spacing w:val="-6"/>
          <w:kern w:val="0"/>
          <w:sz w:val="22"/>
          <w:szCs w:val="22"/>
          <w:u w:val="none"/>
          <w:lang w:val="en-US" w:eastAsia="zh-CN" w:bidi="ar"/>
        </w:rPr>
        <w:t>SDYH_S10</w:t>
      </w:r>
      <w:r>
        <w:rPr>
          <w:rFonts w:hint="eastAsia" w:ascii="宋体" w:hAnsi="宋体" w:eastAsia="宋体" w:cs="宋体"/>
          <w:i w:val="0"/>
          <w:iCs w:val="0"/>
          <w:color w:val="000000"/>
          <w:spacing w:val="-6"/>
          <w:kern w:val="0"/>
          <w:sz w:val="22"/>
          <w:szCs w:val="22"/>
          <w:u w:val="none"/>
          <w:lang w:val="en-US" w:eastAsia="zh-CN" w:bidi="ar"/>
        </w:rPr>
        <w:t xml:space="preserve"> 没有设计完成，暂时没有使用，目前获取异议线上的数据使用</w:t>
      </w:r>
      <w:r>
        <w:rPr>
          <w:rFonts w:hint="eastAsia" w:ascii="宋体" w:hAnsi="宋体" w:eastAsia="宋体" w:cs="宋体"/>
          <w:i w:val="0"/>
          <w:iCs w:val="0"/>
          <w:color w:val="000000"/>
          <w:spacing w:val="-6"/>
          <w:kern w:val="0"/>
          <w:sz w:val="22"/>
          <w:szCs w:val="22"/>
          <w:lang w:val="en-US" w:eastAsia="zh-CN" w:bidi="ar"/>
        </w:rPr>
        <w:t>S_DIST_PER_INT_E_DI</w:t>
      </w:r>
    </w:p>
    <w:p w14:paraId="2296EA66">
      <w:pPr>
        <w:keepNext w:val="0"/>
        <w:keepLines w:val="0"/>
        <w:widowControl w:val="0"/>
        <w:suppressLineNumbers w:val="0"/>
        <w:overflowPunct w:val="0"/>
        <w:topLinePunct/>
        <w:adjustRightInd w:val="0"/>
        <w:spacing w:before="0" w:beforeAutospacing="0" w:after="0" w:afterAutospacing="0"/>
        <w:ind w:left="0" w:right="0"/>
        <w:jc w:val="both"/>
        <w:rPr>
          <w:rFonts w:hint="default"/>
          <w:lang w:val="en-US"/>
        </w:rPr>
      </w:pPr>
      <w:r>
        <w:rPr>
          <w:rFonts w:hint="eastAsia" w:ascii="宋体" w:hAnsi="宋体" w:eastAsia="宋体" w:cs="宋体"/>
          <w:i w:val="0"/>
          <w:iCs w:val="0"/>
          <w:color w:val="000000"/>
          <w:spacing w:val="-6"/>
          <w:kern w:val="0"/>
          <w:sz w:val="22"/>
          <w:szCs w:val="22"/>
          <w:lang w:val="en-US" w:eastAsia="zh-CN" w:bidi="ar"/>
        </w:rPr>
        <w:t>SS_INFO表。</w:t>
      </w:r>
    </w:p>
    <w:p w14:paraId="53DEA48A">
      <w:pPr>
        <w:pStyle w:val="6"/>
        <w:rPr>
          <w:rFonts w:hint="default"/>
          <w:lang w:val="en-US"/>
        </w:rPr>
      </w:pPr>
    </w:p>
  </w:comment>
  <w:comment w:id="3" w:author="浩浩" w:date="2025-05-16T15:11:00Z" w:initials="">
    <w:p w14:paraId="1A2FB596">
      <w:pPr>
        <w:pStyle w:val="6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详细说明：</w:t>
      </w:r>
    </w:p>
    <w:p w14:paraId="1D5A1180">
      <w:pPr>
        <w:pStyle w:val="6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IP地址222：</w:t>
      </w:r>
      <w:r>
        <w:rPr>
          <w:rFonts w:hint="eastAsia"/>
          <w:lang w:val="en-US" w:eastAsia="zh-CN"/>
        </w:rPr>
        <w:t>数据存储inter 存储互联网数据以及一张备份表。</w:t>
      </w:r>
    </w:p>
    <w:p w14:paraId="66A7C28A">
      <w:pPr>
        <w:pStyle w:val="6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IP 地址196：</w:t>
      </w:r>
      <w:r>
        <w:rPr>
          <w:rFonts w:hint="eastAsia"/>
          <w:lang w:val="en-US" w:eastAsia="zh-CN"/>
        </w:rPr>
        <w:t>数据存储个人与企业的查询数据。但是将分成七张表，可以根据备注看到具体每张表存储的时间范围。</w:t>
      </w:r>
    </w:p>
    <w:p w14:paraId="63B2455E">
      <w:pPr>
        <w:pStyle w:val="6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拆分原因：</w:t>
      </w:r>
      <w:r>
        <w:rPr>
          <w:rFonts w:hint="eastAsia"/>
          <w:lang w:val="en-US" w:eastAsia="zh-CN"/>
        </w:rPr>
        <w:t>中心的系统修改了数据表的结构，导致数据导不进去，为了解决这个问题，建立了新的表来进行存储。这么做虽然可以快速解决问题，但是影响后续出数据的时间与理解成本。</w:t>
      </w:r>
    </w:p>
    <w:p w14:paraId="0EC3691B">
      <w:pPr>
        <w:pStyle w:val="6"/>
      </w:pPr>
      <w:r>
        <w:rPr>
          <w:rFonts w:hint="eastAsia"/>
          <w:b/>
          <w:bCs/>
          <w:lang w:val="en-US" w:eastAsia="zh-CN"/>
        </w:rPr>
        <w:t>解决措施：</w:t>
      </w:r>
      <w:r>
        <w:rPr>
          <w:rFonts w:hint="eastAsia"/>
          <w:b w:val="0"/>
          <w:bCs w:val="0"/>
          <w:lang w:val="en-US" w:eastAsia="zh-CN"/>
        </w:rPr>
        <w:t>建立新系统中</w:t>
      </w:r>
      <w:r>
        <w:rPr>
          <w:rFonts w:hint="eastAsia"/>
          <w:lang w:val="en-US" w:eastAsia="zh-CN"/>
        </w:rPr>
        <w:t>拿到所有数据后，后续可以只用一个数据库环境，并只用三张表管理查询数据。</w:t>
      </w:r>
    </w:p>
  </w:comment>
  <w:comment w:id="4" w:author="浩浩" w:date="2025-05-16T15:42:30Z" w:initials="">
    <w:p w14:paraId="31ABE064">
      <w:pPr>
        <w:pStyle w:val="6"/>
        <w:rPr>
          <w:rFonts w:hint="default" w:eastAsia="仿宋"/>
          <w:lang w:val="en-US" w:eastAsia="zh-CN"/>
        </w:rPr>
      </w:pPr>
      <w:r>
        <w:rPr>
          <w:rFonts w:hint="eastAsia"/>
          <w:lang w:val="en-US" w:eastAsia="zh-CN"/>
        </w:rPr>
        <w:t>电话数据通过系统备份，目前也都可以通过老系统生成报表，暂时不调整电话数据部分，直接将表结构与数据都拷贝过去。等待开发异议与查询部分结束后，再来对电话数据进行迭代与优化。</w:t>
      </w:r>
    </w:p>
  </w:comment>
  <w:comment w:id="5" w:author="浩浩" w:date="2025-05-15T10:19:24Z" w:initials="">
    <w:p w14:paraId="1E890B35">
      <w:pPr>
        <w:pStyle w:val="6"/>
        <w:keepNext w:val="0"/>
        <w:keepLines w:val="0"/>
        <w:pageBreakBefore w:val="0"/>
        <w:widowControl w:val="0"/>
        <w:kinsoku/>
        <w:wordWrap/>
        <w:overflowPunct w:val="0"/>
        <w:topLinePunct/>
        <w:bidi w:val="0"/>
        <w:adjustRightInd w:val="0"/>
        <w:snapToGrid/>
        <w:textAlignment w:val="auto"/>
        <w:rPr>
          <w:rFonts w:hint="eastAsia"/>
          <w:spacing w:val="-6"/>
          <w:sz w:val="32"/>
        </w:rPr>
      </w:pPr>
      <w:r>
        <w:rPr>
          <w:rFonts w:hint="eastAsia"/>
          <w:spacing w:val="-6"/>
          <w:sz w:val="32"/>
          <w:lang w:val="en-US" w:eastAsia="zh-CN"/>
        </w:rPr>
        <w:t>在过去的某次</w:t>
      </w:r>
      <w:r>
        <w:rPr>
          <w:rFonts w:hint="eastAsia"/>
          <w:spacing w:val="-6"/>
          <w:sz w:val="32"/>
        </w:rPr>
        <w:t>操作</w:t>
      </w:r>
      <w:r>
        <w:rPr>
          <w:rFonts w:hint="eastAsia"/>
          <w:spacing w:val="-6"/>
          <w:sz w:val="32"/>
          <w:lang w:val="en-US" w:eastAsia="zh-CN"/>
        </w:rPr>
        <w:t>残留</w:t>
      </w:r>
      <w:r>
        <w:rPr>
          <w:rFonts w:hint="eastAsia"/>
          <w:spacing w:val="-6"/>
          <w:sz w:val="32"/>
        </w:rPr>
        <w:t>下来数据</w:t>
      </w:r>
      <w:r>
        <w:rPr>
          <w:rFonts w:hint="eastAsia"/>
          <w:spacing w:val="-6"/>
          <w:sz w:val="32"/>
          <w:lang w:val="en-US" w:eastAsia="zh-CN"/>
        </w:rPr>
        <w:t>表，本应该在当次用完成后及时删除</w:t>
      </w:r>
      <w:r>
        <w:rPr>
          <w:rFonts w:hint="eastAsia"/>
          <w:spacing w:val="-6"/>
          <w:sz w:val="32"/>
        </w:rPr>
        <w:t>，并且</w:t>
      </w:r>
      <w:r>
        <w:rPr>
          <w:rFonts w:hint="eastAsia"/>
          <w:spacing w:val="-6"/>
          <w:sz w:val="32"/>
          <w:lang w:val="en-US" w:eastAsia="zh-CN"/>
        </w:rPr>
        <w:t>明确</w:t>
      </w:r>
      <w:r>
        <w:rPr>
          <w:rFonts w:hint="eastAsia"/>
          <w:spacing w:val="-6"/>
          <w:sz w:val="32"/>
        </w:rPr>
        <w:t>后续不会再次使用</w:t>
      </w:r>
      <w:r>
        <w:rPr>
          <w:rFonts w:hint="eastAsia"/>
          <w:spacing w:val="-6"/>
          <w:sz w:val="32"/>
          <w:lang w:val="en-US" w:eastAsia="zh-CN"/>
        </w:rPr>
        <w:t>的</w:t>
      </w:r>
      <w:r>
        <w:rPr>
          <w:rFonts w:hint="eastAsia"/>
          <w:spacing w:val="-6"/>
          <w:sz w:val="32"/>
        </w:rPr>
        <w:t>数据</w:t>
      </w:r>
      <w:r>
        <w:rPr>
          <w:rFonts w:hint="eastAsia"/>
          <w:spacing w:val="-6"/>
          <w:sz w:val="32"/>
          <w:lang w:val="en-US" w:eastAsia="zh-CN"/>
        </w:rPr>
        <w:t>源</w:t>
      </w:r>
      <w:r>
        <w:rPr>
          <w:rFonts w:hint="eastAsia"/>
          <w:spacing w:val="-6"/>
          <w:sz w:val="32"/>
        </w:rPr>
        <w:t>称之为“残留数据”。</w:t>
      </w:r>
    </w:p>
    <w:p w14:paraId="00F14BB2">
      <w:pPr>
        <w:pStyle w:val="6"/>
        <w:keepNext w:val="0"/>
        <w:keepLines w:val="0"/>
        <w:pageBreakBefore w:val="0"/>
        <w:widowControl w:val="0"/>
        <w:kinsoku/>
        <w:wordWrap/>
        <w:overflowPunct w:val="0"/>
        <w:topLinePunct/>
        <w:bidi w:val="0"/>
        <w:adjustRightInd w:val="0"/>
        <w:snapToGrid/>
        <w:textAlignment w:val="auto"/>
        <w:rPr>
          <w:rFonts w:hint="eastAsia"/>
          <w:spacing w:val="-6"/>
          <w:sz w:val="32"/>
        </w:rPr>
      </w:pPr>
      <w:r>
        <w:rPr>
          <w:rFonts w:hint="eastAsia"/>
          <w:spacing w:val="-6"/>
          <w:sz w:val="32"/>
        </w:rPr>
        <w:t>（</w:t>
      </w:r>
      <w:r>
        <w:rPr>
          <w:rFonts w:hint="eastAsia"/>
          <w:spacing w:val="-6"/>
          <w:sz w:val="32"/>
          <w:lang w:val="en-US" w:eastAsia="zh-CN"/>
        </w:rPr>
        <w:t>该</w:t>
      </w:r>
      <w:r>
        <w:rPr>
          <w:rFonts w:hint="eastAsia"/>
          <w:spacing w:val="-6"/>
          <w:sz w:val="32"/>
        </w:rPr>
        <w:t>数据</w:t>
      </w:r>
      <w:r>
        <w:rPr>
          <w:rFonts w:hint="eastAsia"/>
          <w:spacing w:val="-6"/>
          <w:sz w:val="32"/>
          <w:lang w:val="en-US" w:eastAsia="zh-CN"/>
        </w:rPr>
        <w:t>已经过期 没有任何含义</w:t>
      </w:r>
      <w:r>
        <w:rPr>
          <w:rFonts w:hint="eastAsia"/>
          <w:spacing w:val="-6"/>
          <w:sz w:val="32"/>
        </w:rPr>
        <w:t>）</w:t>
      </w:r>
    </w:p>
  </w:comment>
  <w:comment w:id="6" w:author="浩浩" w:date="2025-05-16T09:50:44Z" w:initials="">
    <w:p w14:paraId="1EC238FE">
      <w:pPr>
        <w:pStyle w:val="6"/>
        <w:rPr>
          <w:rFonts w:hint="default" w:eastAsia="仿宋"/>
          <w:lang w:val="en-US" w:eastAsia="zh-CN"/>
        </w:rPr>
      </w:pPr>
      <w:r>
        <w:rPr>
          <w:rFonts w:hint="eastAsia"/>
          <w:lang w:val="en-US" w:eastAsia="zh-CN"/>
        </w:rPr>
        <w:t>将智能质检的表归为残留数据的原因：目前用不到质检表这些数据，可以先暂时移除，后续有这方面的需求再追加进来。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BAD743E" w15:done="0"/>
  <w15:commentEx w15:paraId="31FBC7CB" w15:done="0"/>
  <w15:commentEx w15:paraId="53DEA48A" w15:done="0"/>
  <w15:commentEx w15:paraId="0EC3691B" w15:done="0"/>
  <w15:commentEx w15:paraId="31ABE064" w15:done="0"/>
  <w15:commentEx w15:paraId="00F14BB2" w15:done="0"/>
  <w15:commentEx w15:paraId="1EC238F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  <w:embedRegular r:id="rId1" w:fontKey="{CBE8EC6B-3519-4ACE-8522-437E9D57EDD2}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2" w:fontKey="{8FFAC4A3-8A36-4897-8484-0703CB47E84A}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WZT-EN">
    <w:panose1 w:val="02020400000000000000"/>
    <w:charset w:val="00"/>
    <w:family w:val="auto"/>
    <w:pitch w:val="default"/>
    <w:sig w:usb0="A00002BF" w:usb1="38CF7CFA" w:usb2="00082016" w:usb3="00000000" w:csb0="00000003" w:csb1="00000000"/>
    <w:embedRegular r:id="rId3" w:fontKey="{5438EC52-49AC-43A4-B55C-0A431FED5202}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4" w:fontKey="{2D7BB3D0-AEAB-49DC-B6DC-278D3DCBF4C7}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仿宋_GB2312">
    <w:panose1 w:val="02000000000000000000"/>
    <w:charset w:val="86"/>
    <w:family w:val="auto"/>
    <w:pitch w:val="default"/>
    <w:sig w:usb0="A00002BF" w:usb1="184F6CFA" w:usb2="00000012" w:usb3="00000000" w:csb0="00040001" w:csb1="00000000"/>
    <w:embedRegular r:id="rId5" w:fontKey="{C744AEE4-F26A-4E84-A00F-4FCC74BBE8B4}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67606A0">
    <w:pPr>
      <w:pStyle w:val="7"/>
      <w:spacing w:line="471" w:lineRule="auto"/>
      <w:rPr>
        <w:rFonts w:ascii="GWZT-EN"/>
        <w:sz w:val="2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6C2E9A">
    <w:pPr>
      <w:pStyle w:val="8"/>
      <w:rPr>
        <w:rFonts w:ascii="GWZT-E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442173"/>
    <w:multiLevelType w:val="singleLevel"/>
    <w:tmpl w:val="2B442173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1CBAA06"/>
    <w:multiLevelType w:val="singleLevel"/>
    <w:tmpl w:val="41CBAA06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6EE53B1B"/>
    <w:multiLevelType w:val="singleLevel"/>
    <w:tmpl w:val="6EE53B1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浩浩">
    <w15:presenceInfo w15:providerId="WPS Office" w15:userId="615602729"/>
  </w15:person>
  <w15:person w15:author="lenovo">
    <w15:presenceInfo w15:providerId="None" w15:userId="lenov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TrueTypeFonts/>
  <w:saveSubsetFonts/>
  <w:bordersDoNotSurroundHeader w:val="0"/>
  <w:bordersDoNotSurroundFooter w:val="0"/>
  <w:trackRevisions w:val="1"/>
  <w:documentProtection w:enforcement="0"/>
  <w:defaultTabStop w:val="420"/>
  <w:drawingGridHorizontalSpacing w:val="308"/>
  <w:drawingGridVerticalSpacing w:val="29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6D583B"/>
    <w:rsid w:val="03554B7F"/>
    <w:rsid w:val="06C522D5"/>
    <w:rsid w:val="076D583B"/>
    <w:rsid w:val="0970184A"/>
    <w:rsid w:val="0D0463C4"/>
    <w:rsid w:val="16DA53C2"/>
    <w:rsid w:val="1DF60118"/>
    <w:rsid w:val="1F7A18C1"/>
    <w:rsid w:val="235F2A40"/>
    <w:rsid w:val="272F01F7"/>
    <w:rsid w:val="28E97B13"/>
    <w:rsid w:val="2C8763E0"/>
    <w:rsid w:val="34F96E95"/>
    <w:rsid w:val="3E1877DF"/>
    <w:rsid w:val="421E22B6"/>
    <w:rsid w:val="470D4390"/>
    <w:rsid w:val="496D45F2"/>
    <w:rsid w:val="4E743AFC"/>
    <w:rsid w:val="50BE7D72"/>
    <w:rsid w:val="5B115E58"/>
    <w:rsid w:val="5B183109"/>
    <w:rsid w:val="5D292A17"/>
    <w:rsid w:val="5D76203C"/>
    <w:rsid w:val="5DAE2DC0"/>
    <w:rsid w:val="5F8E1258"/>
    <w:rsid w:val="62410C61"/>
    <w:rsid w:val="64351293"/>
    <w:rsid w:val="704621CB"/>
    <w:rsid w:val="76400D44"/>
    <w:rsid w:val="78A27DF6"/>
    <w:rsid w:val="7B160FC2"/>
    <w:rsid w:val="7BFC5A6F"/>
    <w:rsid w:val="7C5036C5"/>
    <w:rsid w:val="7EDB2EFC"/>
    <w:rsid w:val="7EE0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overflowPunct w:val="0"/>
      <w:topLinePunct/>
      <w:adjustRightInd w:val="0"/>
      <w:jc w:val="both"/>
    </w:pPr>
    <w:rPr>
      <w:rFonts w:ascii="GWZT-EN" w:eastAsia="仿宋" w:cs="Times New Roman" w:hAnsiTheme="minorHAnsi"/>
      <w:spacing w:val="-6"/>
      <w:kern w:val="2"/>
      <w:sz w:val="32"/>
      <w:szCs w:val="32"/>
      <w:lang w:val="en-US" w:eastAsia="zh-CN" w:bidi="ar-SA"/>
    </w:rPr>
  </w:style>
  <w:style w:type="paragraph" w:styleId="2">
    <w:name w:val="heading 1"/>
    <w:qFormat/>
    <w:uiPriority w:val="0"/>
    <w:pPr>
      <w:keepNext w:val="0"/>
      <w:keepLines w:val="0"/>
      <w:widowControl w:val="0"/>
      <w:overflowPunct w:val="0"/>
      <w:topLinePunct/>
      <w:spacing w:beforeLines="0" w:beforeAutospacing="0" w:afterLines="0" w:afterAutospacing="0" w:line="240" w:lineRule="auto"/>
      <w:jc w:val="both"/>
      <w:outlineLvl w:val="0"/>
    </w:pPr>
    <w:rPr>
      <w:rFonts w:ascii="GWZT-EN" w:hAnsi="Times New Roman" w:eastAsia="黑体" w:cs="Times New Roman"/>
      <w:kern w:val="2"/>
      <w:sz w:val="32"/>
      <w:szCs w:val="32"/>
    </w:rPr>
  </w:style>
  <w:style w:type="paragraph" w:styleId="3">
    <w:name w:val="heading 2"/>
    <w:unhideWhenUsed/>
    <w:qFormat/>
    <w:uiPriority w:val="0"/>
    <w:pPr>
      <w:keepNext w:val="0"/>
      <w:keepLines w:val="0"/>
      <w:widowControl w:val="0"/>
      <w:overflowPunct w:val="0"/>
      <w:topLinePunct/>
      <w:spacing w:beforeLines="0" w:beforeAutospacing="0" w:afterLines="0" w:afterAutospacing="0" w:line="240" w:lineRule="auto"/>
      <w:jc w:val="both"/>
      <w:outlineLvl w:val="1"/>
    </w:pPr>
    <w:rPr>
      <w:rFonts w:ascii="GWZT-EN" w:hAnsi="Arial" w:eastAsia="楷体" w:cs="Times New Roman"/>
      <w:kern w:val="2"/>
      <w:sz w:val="32"/>
      <w:szCs w:val="32"/>
    </w:rPr>
  </w:style>
  <w:style w:type="paragraph" w:styleId="4">
    <w:name w:val="heading 3"/>
    <w:semiHidden/>
    <w:unhideWhenUsed/>
    <w:qFormat/>
    <w:uiPriority w:val="0"/>
    <w:pPr>
      <w:keepNext w:val="0"/>
      <w:keepLines w:val="0"/>
      <w:widowControl w:val="0"/>
      <w:overflowPunct w:val="0"/>
      <w:topLinePunct/>
      <w:spacing w:beforeLines="0" w:beforeAutospacing="0" w:afterLines="0" w:afterAutospacing="0" w:line="240" w:lineRule="auto"/>
      <w:jc w:val="both"/>
      <w:outlineLvl w:val="2"/>
    </w:pPr>
    <w:rPr>
      <w:rFonts w:ascii="GWZT-EN" w:hAnsi="Times New Roman" w:eastAsia="仿宋" w:cs="Times New Roman"/>
      <w:kern w:val="2"/>
      <w:sz w:val="32"/>
      <w:szCs w:val="32"/>
    </w:rPr>
  </w:style>
  <w:style w:type="paragraph" w:styleId="5">
    <w:name w:val="heading 4"/>
    <w:semiHidden/>
    <w:unhideWhenUsed/>
    <w:qFormat/>
    <w:uiPriority w:val="0"/>
    <w:pPr>
      <w:keepNext w:val="0"/>
      <w:keepLines w:val="0"/>
      <w:widowControl w:val="0"/>
      <w:overflowPunct w:val="0"/>
      <w:topLinePunct/>
      <w:spacing w:beforeLines="0" w:beforeAutospacing="0" w:afterLines="0" w:afterAutospacing="0" w:line="240" w:lineRule="auto"/>
      <w:jc w:val="both"/>
      <w:outlineLvl w:val="3"/>
    </w:pPr>
    <w:rPr>
      <w:rFonts w:ascii="GWZT-EN" w:hAnsi="Arial" w:eastAsia="仿宋" w:cs="Times New Roman"/>
      <w:kern w:val="2"/>
      <w:sz w:val="32"/>
      <w:szCs w:val="32"/>
    </w:rPr>
  </w:style>
  <w:style w:type="character" w:default="1" w:styleId="11">
    <w:name w:val="Default Paragraph Font"/>
    <w:semiHidden/>
    <w:qFormat/>
    <w:uiPriority w:val="0"/>
    <w:rPr>
      <w:rFonts w:ascii="GWZT-EN"/>
    </w:rPr>
  </w:style>
  <w:style w:type="table" w:default="1" w:styleId="9">
    <w:name w:val="Normal Table"/>
    <w:semiHidden/>
    <w:qFormat/>
    <w:uiPriority w:val="0"/>
    <w:rPr>
      <w:rFonts w:ascii="GWZT-EN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qFormat/>
    <w:uiPriority w:val="0"/>
    <w:pPr>
      <w:jc w:val="left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GWZT-EN"/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GWZT-EN"/>
      <w:sz w:val="18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font11"/>
    <w:basedOn w:val="11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paragraph" w:customStyle="1" w:styleId="13">
    <w:name w:val="附件"/>
    <w:basedOn w:val="1"/>
    <w:qFormat/>
    <w:uiPriority w:val="0"/>
    <w:pPr>
      <w:jc w:val="left"/>
    </w:pPr>
    <w:rPr>
      <w:rFonts w:hint="eastAsia" w:ascii="宋体" w:hAnsi="宋体" w:eastAsia="黑体" w:cs="宋体"/>
      <w:color w:val="000000"/>
      <w:sz w:val="3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www.wps.cn/officeDocument/2018/webExtension" Target="webExtensions/webExtension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4" Type="http://schemas.microsoft.com/office/2011/relationships/people" Target="people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www.wps.cn/officeDocument/2018/webExtension" Target="webExtensions/webExtension2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word/webExtensions/_rels/webExtension1.xml.rels><?xml version="1.0" encoding="UTF-8" standalone="yes"?>
<Relationships xmlns="http://schemas.openxmlformats.org/package/2006/relationships"><Relationship Id="rId2" Type="http://schemas.openxmlformats.org/officeDocument/2006/relationships/image" Target="../media/image1.png"/><Relationship Id="rId1" Type="http://schemas.openxmlformats.org/officeDocument/2006/relationships/package" Target="../embeddings/Workbook1.xlsx"/></Relationships>
</file>

<file path=word/webExtensions/_rels/webExtension2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png"/><Relationship Id="rId1" Type="http://schemas.openxmlformats.org/officeDocument/2006/relationships/package" Target="../embeddings/Workbook2.xlsx"/></Relationships>
</file>

<file path=word/webExtensions/webExtension1.xml><?xml version="1.0" encoding="utf-8"?>
<wpswe:webExtension xmlns:wpswe="http://www.wps.cn/officeDocument/2018/webExtension">
  <wpswe:extSource id="webchart" version="3.0"/>
  <wpswe:properties>
    <wpswe:property key="demoData" value="{&quot;category&quot;:[&quot;系列1&quot;],&quot;data&quot;:[[&quot;突出圆环图&quot;,&quot;冰箱&quot;,&quot;电视&quot;,&quot;洗衣机&quot;,&quot;空调&quot;],[&quot;系列1&quot;,15,12,8,65]],&quot;series&quot;:[&quot;突出圆环图&quot;,&quot;冰箱&quot;,&quot;电视&quot;,&quot;洗衣机&quot;,&quot;空调&quot;]}"/>
    <wpswe:property key="extStyle" value="{&quot;series&quot;:[{&quot;emphasis&quot;:{&quot;itemStyle&quot;:{&quot;shadowBlur&quot;:0,&quot;shadowColor&quot;:&quot;rgba(0, 0, 0, 0.5)&quot;,&quot;shadowOffsetX&quot;:0}},&quot;labelLayout&quot;:{&quot;hideOverlap&quot;:false},&quot;padAngle&quot;:1,&quot;type&quot;:&quot;pie&quot;}],&quot;tooltip&quot;:{&quot;backgroundColor&quot;:{&quot;rgb&quot;:&quot;rgba(51,51,51,0.7)&quot;,&quot;row&quot;:-1,&quot;themeIndex&quot;:-1,&quot;type&quot;:0},&quot;borderWidth&quot;:0,&quot;confine&quot;:true,&quot;extraCssText&quot;:&quot;max-width: calc(100vw - 36px); overflow: hidden; white-space: nowrap; text-overflow: ellipsis; margin-left: 8px;&quot;}}"/>
    <wpswe:property key="isUseCommonErrorPage" value="false"/>
    <wpswe:property key="loadingImage" value="res:/icons/WebChartLoading_wps.svg"/>
    <wpswe:property key="renderer" value="echarts"/>
    <wpswe:property key="resId" value="40000121"/>
    <wpswe:property key="sourceTheme" value="{&quot;colors&quot;:[&quot;#000000&quot;,&quot;#ffffff&quot;,&quot;#44546a&quot;,&quot;#e7e6e6&quot;,&quot;#4874cb&quot;,&quot;#ee822f&quot;,&quot;#f2ba02&quot;,&quot;#75bd42&quot;,&quot;#30c0b4&quot;,&quot;#e54c5e&quot;,&quot;#0026e5&quot;,&quot;#7e1fad&quot;,&quot;#000000&quot;,&quot;#ffffff&quot;,&quot;#44546a&quot;,&quot;#e7e6e6&quot;],&quot;fonts&quot;:[&quot;Calibri Light&quot;,&quot;宋体&quot;,&quot;Calibri&quot;,&quot;宋体&quot;]}"/>
    <wpswe:property key="style" value="{&quot;animation&quot;:true,&quot;backgroundColor&quot;:{&quot;type&quot;:0,&quot;rgb&quot;:&quot;transparent&quot;,&quot;themeIndex&quot;:-1,&quot;row&quot;:-1},&quot;borderColor&quot;:{&quot;rgb&quot;:&quot;#D9D9D9&quot;,&quot;row&quot;:2,&quot;themeIndex&quot;:13,&quot;type&quot;:1},&quot;customerRender&quot;:{&quot;render&quot;:&quot;first-prominent&quot;},&quot;global&quot;:{&quot;text&quot;:{&quot;bold&quot;:0,&quot;font&quot;:{&quot;name&quot;:&quot;宋体&quot;,&quot;nameType&quot;:2,&quot;langType&quot;:3},&quot;fontSize&quot;:10,&quot;italic&quot;:0}},&quot;label&quot;:{&quot;formatter&quot;:[&quot;rate&quot;,&quot;value&quot;],&quot;position&quot;:&quot;inner&quot;,&quot;separator&quot;:&quot;newline&quot;,&quot;show&quot;:true,&quot;textStyle&quot;:{&quot;fontFamily&quot;:{&quot;type&quot;:1,&quot;name&quot;:&quot;&quot;,&quot;themeIndex&quot;:&quot;3&quot;},&quot;fontSize&quot;:9,&quot;fontStyle&quot;:&quot;normal&quot;,&quot;fontWeight&quot;:&quot;bold&quot;,&quot;color&quot;:{&quot;rgb&quot;:&quot;#FFFFFF&quot;,&quot;row&quot;:0,&quot;themeIndex&quot;:13,&quot;type&quot;:1}}},&quot;legend&quot;:{&quot;position&quot;:&quot;bottomCenter&quot;,&quot;show&quot;:true,&quot;textStyle&quot;:{&quot;color&quot;:{&quot;rgb&quot;:&quot;#595959&quot;,&quot;row&quot;:2,&quot;themeIndex&quot;:12,&quot;type&quot;:1},&quot;fontFamily&quot;:{&quot;name&quot;:&quot;宋体&quot;,&quot;themeIndex&quot;:3,&quot;type&quot;:1},&quot;fontSize&quot;:9,&quot;fontStyle&quot;:&quot;normal&quot;,&quot;fontWeight&quot;:&quot;normal&quot;}},&quot;pieType&quot;:&quot;first-doughnut&quot;,&quot;propWin&quot;:{&quot;hide&quot;:[&quot;axis&quot;]},&quot;radius&quot;:[&quot;70%&quot;,&quot;100%&quot;],&quot;selectedOffset&quot;:0,&quot;seriesThemeColor&quot;:[&quot;#3F7BF9&quot;,&quot;#31BE61&quot;,&quot;#FFC800&quot;,&quot;#FF920C&quot;,&quot;#FF5F69&quot;,&quot;#B16EFB&quot;],&quot;startAngle&quot;:180,&quot;title&quot;:{&quot;position&quot;:&quot;topCenter&quot;,&quot;show&quot;:true,&quot;text&quot;:&quot;数据表之间的占比&quot;,&quot;textStyle&quot;:{&quot;color&quot;:{&quot;rgb&quot;:&quot;#404040&quot;,&quot;row&quot;:3,&quot;themeIndex&quot;:12,&quot;type&quot;:1},&quot;fontFamily&quot;:{&quot;name&quot;:&quot;宋体&quot;,&quot;themeIndex&quot;:3,&quot;type&quot;:1},&quot;fontSize&quot;:14,&quot;fontStyle&quot;:&quot;normal&quot;,&quot;fontWeight&quot;:&quot;bold&quot;}},&quot;tooltip&quot;:{&quot;show&quot;:true,&quot;textStyle&quot;:{&quot;color&quot;:{&quot;rgb&quot;:&quot;#FFFFFF&quot;,&quot;row&quot;:-1,&quot;themeIndex&quot;:-1,&quot;type&quot;:0},&quot;fontFamily&quot;:{&quot;name&quot;:&quot;宋体&quot;,&quot;themeIndex&quot;:3,&quot;type&quot;:1},&quot;fontSize&quot;:9,&quot;fontStyle&quot;:&quot;normal&quot;,&quot;fontWeight&quot;:&quot;normal&quot;}},&quot;seriesDir&quot;:&quot;row&quot;,&quot;divideType&quot;:&quot;leftTop&quot;}"/>
    <wpswe:property key="themeOverride" value="false"/>
    <wpswe:property key="type" value="2d-pie"/>
  </wpswe:properties>
  <wpswe:watchingCache>
    <wpswe:linkPath>C:/Users/lenovo/AppData/Local/Temp/wps.CCELYb/Workbook1.xlsx</wpswe:linkPath>
    <wpswe:demoRange>
      <wpswe:key/>
      <wpswe:context/>
      <wpswe:count>5</wpswe:count>
      <wpswe:cells wpswe:idx="0">
        <wpswe:count>2</wpswe:count>
        <wpswe:formatCode>General</wpswe:formatCode>
        <wpswe:cell wpswe:idx="1" wpswe:formatCode="General">
          <wpswe:value>销售额</wpswe:value>
        </wpswe:cell>
      </wpswe:cells>
      <wpswe:cells wpswe:idx="1">
        <wpswe:count>2</wpswe:count>
        <wpswe:formatCode>General</wpswe:formatCode>
        <wpswe:cell wpswe:idx="0">
          <wpswe:value>第一季度</wpswe:value>
        </wpswe:cell>
        <wpswe:cell wpswe:idx="1">
          <wpswe:value>8.2</wpswe:value>
        </wpswe:cell>
      </wpswe:cells>
      <wpswe:cells wpswe:idx="2">
        <wpswe:count>2</wpswe:count>
        <wpswe:formatCode>General</wpswe:formatCode>
        <wpswe:cell wpswe:idx="0">
          <wpswe:value>第二季度</wpswe:value>
        </wpswe:cell>
        <wpswe:cell wpswe:idx="1">
          <wpswe:value>5.2</wpswe:value>
        </wpswe:cell>
      </wpswe:cells>
      <wpswe:cells wpswe:idx="3">
        <wpswe:count>2</wpswe:count>
        <wpswe:formatCode>General</wpswe:formatCode>
        <wpswe:cell wpswe:idx="0">
          <wpswe:value>第三季度</wpswe:value>
        </wpswe:cell>
        <wpswe:cell wpswe:idx="1">
          <wpswe:value>4.2</wpswe:value>
        </wpswe:cell>
      </wpswe:cells>
      <wpswe:cells wpswe:idx="4">
        <wpswe:count>2</wpswe:count>
        <wpswe:formatCode>General</wpswe:formatCode>
        <wpswe:cell wpswe:idx="0">
          <wpswe:value>第四季度</wpswe:value>
        </wpswe:cell>
        <wpswe:cell wpswe:idx="1">
          <wpswe:value>3.1</wpswe:value>
        </wpswe:cell>
      </wpswe:cells>
    </wpswe:demoRange>
    <wpswe:dataRange>
      <wpswe:key>webchart</wpswe:key>
      <wpswe:context>Sheet1!$A$1:$B$4</wpswe:context>
      <wpswe:count>4</wpswe:count>
      <wpswe:cells wpswe:idx="0">
        <wpswe:count>2</wpswe:count>
        <wpswe:formatCode>General</wpswe:formatCode>
        <wpswe:cell wpswe:idx="1" wpswe:formatCode="General">
          <wpswe:value>总数据表</wpswe:value>
        </wpswe:cell>
      </wpswe:cells>
      <wpswe:cells wpswe:idx="1">
        <wpswe:count>2</wpswe:count>
        <wpswe:formatCode>General</wpswe:formatCode>
        <wpswe:cell wpswe:idx="0">
          <wpswe:value>系统自带表</wpswe:value>
        </wpswe:cell>
        <wpswe:cell wpswe:idx="1">
          <wpswe:value>411</wpswe:value>
        </wpswe:cell>
      </wpswe:cells>
      <wpswe:cells wpswe:idx="2">
        <wpswe:count>2</wpswe:count>
        <wpswe:formatCode>General</wpswe:formatCode>
        <wpswe:cell wpswe:idx="0">
          <wpswe:value>非空数据表</wpswe:value>
        </wpswe:cell>
        <wpswe:cell wpswe:idx="1">
          <wpswe:value>1130</wpswe:value>
        </wpswe:cell>
      </wpswe:cells>
      <wpswe:cells wpswe:idx="3">
        <wpswe:count>2</wpswe:count>
        <wpswe:formatCode>General</wpswe:formatCode>
        <wpswe:cell wpswe:idx="0">
          <wpswe:value>业务有关数据表</wpswe:value>
        </wpswe:cell>
        <wpswe:cell wpswe:idx="1">
          <wpswe:value>719</wpswe:value>
        </wpswe:cell>
      </wpswe:cells>
    </wpswe:dataRange>
  </wpswe:watchingCache>
  <wpswe:snapshot xmlns:r="http://schemas.openxmlformats.org/officeDocument/2006/relationships" r:embed="rId2"/>
  <wpswe:externalData xmlns:r="http://schemas.openxmlformats.org/officeDocument/2006/relationships" r:id="rId1"/>
  <wpswe:url>https://clientweb.docer.wps.cn/web-chart/v1/web-shape.html#/home</wpswe:url>
  <wpswe:constantSnapshot>false</wpswe:constantSnapshot>
</wpswe:webExtension>
</file>

<file path=word/webExtensions/webExtension2.xml><?xml version="1.0" encoding="utf-8"?>
<wpswe:webExtension xmlns:wpswe="http://www.wps.cn/officeDocument/2018/webExtension">
  <wpswe:extSource id="webchart" version="3.0"/>
  <wpswe:properties>
    <wpswe:property key="demoData" value="{&quot;category&quot;:[&quot;第一季度&quot;,&quot;第二季度&quot;,&quot;第三季度&quot;,&quot;第四季度&quot;],&quot;data&quot;:[[&quot;&quot;,&quot;销售额&quot;],[&quot;第一季度&quot;,8.2],[&quot;第二季度&quot;,3.2],[&quot;第三季度&quot;,1.4],[&quot;第四季度&quot;,1.2]],&quot;series&quot;:[&quot;&quot;,&quot;销售额&quot;]}"/>
    <wpswe:property key="extStyle" value="{&quot;series&quot;:[{&quot;emphasis&quot;:{&quot;itemStyle&quot;:{&quot;shadowBlur&quot;:0,&quot;shadowColor&quot;:&quot;rgba(0, 0, 0, 0.5)&quot;,&quot;shadowOffsetX&quot;:0}},&quot;itemStyle&quot;:{&quot;borderColor&quot;:&quot;#ffffff&quot;,&quot;borderWidth&quot;:1.8},&quot;labelLayout&quot;:{&quot;hideOverlap&quot;:false},&quot;select&quot;:{&quot;disable&quot;:true},&quot;selectedMode&quot;:&quot;series&quot;,&quot;selectedOffset&quot;:0,&quot;type&quot;:&quot;pie&quot;}],&quot;tooltip&quot;:{&quot;backgroundColor&quot;:{&quot;rgb&quot;:&quot;rgba(51,51,51,0.7)&quot;,&quot;row&quot;:-1,&quot;themeIndex&quot;:-1,&quot;type&quot;:0},&quot;borderWidth&quot;:0,&quot;confine&quot;:true,&quot;extraCssText&quot;:&quot;max-width: calc(100vw - 36px); overflow: hidden; white-space: nowrap; text-overflow: ellipsis; margin-left: 8px;&quot;}}"/>
    <wpswe:property key="isUseCommonErrorPage" value="false"/>
    <wpswe:property key="loadingImage" value="res:/icons/WebChartLoading_wps.svg"/>
    <wpswe:property key="renderer" value="echarts"/>
    <wpswe:property key="resId" value="40000064"/>
    <wpswe:property key="sourceTheme" value="{&quot;colors&quot;:[&quot;#000000&quot;,&quot;#ffffff&quot;,&quot;#44546a&quot;,&quot;#e7e6e6&quot;,&quot;#4874cb&quot;,&quot;#ee822f&quot;,&quot;#f2ba02&quot;,&quot;#75bd42&quot;,&quot;#30c0b4&quot;,&quot;#e54c5e&quot;,&quot;#0026e5&quot;,&quot;#7e1fad&quot;,&quot;#000000&quot;,&quot;#ffffff&quot;,&quot;#44546a&quot;,&quot;#e7e6e6&quot;],&quot;fonts&quot;:[&quot;Calibri Light&quot;,&quot;宋体&quot;,&quot;Calibri&quot;,&quot;宋体&quot;]}"/>
    <wpswe:property key="style" value="{&quot;animation&quot;:true,&quot;backgroundColor&quot;:{&quot;type&quot;:0,&quot;rgb&quot;:&quot;transparent&quot;,&quot;themeIndex&quot;:-1,&quot;row&quot;:-1},&quot;borderColor&quot;:{&quot;rgb&quot;:&quot;#D9D9D9&quot;,&quot;row&quot;:2,&quot;themeIndex&quot;:13,&quot;type&quot;:1},&quot;global&quot;:{&quot;text&quot;:{&quot;bold&quot;:0,&quot;font&quot;:{&quot;name&quot;:&quot;宋体&quot;,&quot;nameType&quot;:2,&quot;langType&quot;:3},&quot;fontSize&quot;:10,&quot;italic&quot;:0}},&quot;label&quot;:{&quot;formatter&quot;:[&quot;value&quot;],&quot;position&quot;:&quot;inner&quot;,&quot;show&quot;:true,&quot;textStyle&quot;:{&quot;fontFamily&quot;:{&quot;type&quot;:0,&quot;name&quot;:&quot;宋体&quot;,&quot;themeIndex&quot;:&quot;-1&quot;},&quot;fontSize&quot;:9,&quot;fontStyle&quot;:&quot;normal&quot;,&quot;fontWeight&quot;:&quot;bold&quot;,&quot;color&quot;:{&quot;rgb&quot;:&quot;#404040&quot;,&quot;row&quot;:3,&quot;themeIndex&quot;:12,&quot;type&quot;:1}}},&quot;legend&quot;:{&quot;position&quot;:&quot;bottomCenter&quot;,&quot;show&quot;:true,&quot;textStyle&quot;:{&quot;color&quot;:{&quot;rgb&quot;:&quot;#595959&quot;,&quot;row&quot;:2,&quot;themeIndex&quot;:12,&quot;type&quot;:1},&quot;fontFamily&quot;:{&quot;name&quot;:&quot;宋体&quot;,&quot;themeIndex&quot;:3,&quot;type&quot;:1},&quot;fontSize&quot;:9,&quot;fontStyle&quot;:&quot;normal&quot;,&quot;fontWeight&quot;:&quot;normal&quot;}},&quot;pieType&quot;:&quot;normal-pie&quot;,&quot;propWin&quot;:{&quot;hide&quot;:[&quot;axis&quot;]},&quot;radius&quot;:[&quot;0%&quot;,&quot;100%&quot;],&quot;selectedOffset&quot;:0,&quot;seriesThemeColor&quot;:[&quot;#3F7BF9&quot;,&quot;#31BE61&quot;,&quot;#FFC800&quot;,&quot;#FF920C&quot;,&quot;#FF5F69&quot;,&quot;#B16EFB&quot;],&quot;startAngle&quot;:0,&quot;title&quot;:{&quot;position&quot;:&quot;topCenter&quot;,&quot;show&quot;:true,&quot;text&quot;:&quot;数据表之间的占比&quot;,&quot;textStyle&quot;:{&quot;color&quot;:{&quot;rgb&quot;:&quot;#404040&quot;,&quot;row&quot;:3,&quot;themeIndex&quot;:12,&quot;type&quot;:1},&quot;fontFamily&quot;:{&quot;name&quot;:&quot;宋体&quot;,&quot;themeIndex&quot;:3,&quot;type&quot;:1},&quot;fontSize&quot;:14,&quot;fontStyle&quot;:&quot;normal&quot;,&quot;fontWeight&quot;:&quot;bold&quot;}},&quot;tooltip&quot;:{&quot;show&quot;:true,&quot;textStyle&quot;:{&quot;color&quot;:{&quot;rgb&quot;:&quot;#FFFFFF&quot;,&quot;row&quot;:-1,&quot;themeIndex&quot;:-1,&quot;type&quot;:0},&quot;fontFamily&quot;:{&quot;name&quot;:&quot;宋体&quot;,&quot;themeIndex&quot;:3,&quot;type&quot;:1},&quot;fontSize&quot;:9,&quot;fontStyle&quot;:&quot;normal&quot;,&quot;fontWeight&quot;:&quot;normal&quot;}},&quot;seriesDir&quot;:&quot;row&quot;,&quot;divideType&quot;:&quot;leftTop&quot;,&quot;orderSeriesData&quot;:[0,1,2],&quot;selectedSeriesData&quot;:[0,1,2],&quot;selectedCategoryData&quot;:[0],&quot;deletedSeriesData&quot;:[]}"/>
    <wpswe:property key="themeOverride" value="false"/>
    <wpswe:property key="type" value="2d-pie"/>
  </wpswe:properties>
  <wpswe:watchingCache>
    <wpswe:linkPath>C:/Users/lenovo/AppData/Local/Temp/wps.evinlS/Workbook2.xlsx</wpswe:linkPath>
    <wpswe:demoRange>
      <wpswe:key/>
      <wpswe:context/>
      <wpswe:count>5</wpswe:count>
      <wpswe:cells wpswe:idx="0">
        <wpswe:count>2</wpswe:count>
        <wpswe:formatCode>General</wpswe:formatCode>
        <wpswe:cell wpswe:idx="1" wpswe:formatCode="General">
          <wpswe:value>销售额</wpswe:value>
        </wpswe:cell>
      </wpswe:cells>
      <wpswe:cells wpswe:idx="1">
        <wpswe:count>2</wpswe:count>
        <wpswe:formatCode>General</wpswe:formatCode>
        <wpswe:cell wpswe:idx="0">
          <wpswe:value>第一季度</wpswe:value>
        </wpswe:cell>
        <wpswe:cell wpswe:idx="1">
          <wpswe:value>8.2</wpswe:value>
        </wpswe:cell>
      </wpswe:cells>
      <wpswe:cells wpswe:idx="2">
        <wpswe:count>2</wpswe:count>
        <wpswe:formatCode>General</wpswe:formatCode>
        <wpswe:cell wpswe:idx="0">
          <wpswe:value>第二季度</wpswe:value>
        </wpswe:cell>
        <wpswe:cell wpswe:idx="1">
          <wpswe:value>5.2</wpswe:value>
        </wpswe:cell>
      </wpswe:cells>
      <wpswe:cells wpswe:idx="3">
        <wpswe:count>2</wpswe:count>
        <wpswe:formatCode>General</wpswe:formatCode>
        <wpswe:cell wpswe:idx="0">
          <wpswe:value>第三季度</wpswe:value>
        </wpswe:cell>
        <wpswe:cell wpswe:idx="1">
          <wpswe:value>4.2</wpswe:value>
        </wpswe:cell>
      </wpswe:cells>
      <wpswe:cells wpswe:idx="4">
        <wpswe:count>2</wpswe:count>
        <wpswe:formatCode>General</wpswe:formatCode>
        <wpswe:cell wpswe:idx="0">
          <wpswe:value>第四季度</wpswe:value>
        </wpswe:cell>
        <wpswe:cell wpswe:idx="1">
          <wpswe:value>3.1</wpswe:value>
        </wpswe:cell>
      </wpswe:cells>
    </wpswe:demoRange>
    <wpswe:dataRange>
      <wpswe:key>webchart</wpswe:key>
      <wpswe:context>Sheet1!$A$1:$B$4</wpswe:context>
      <wpswe:count>4</wpswe:count>
      <wpswe:cells wpswe:idx="0">
        <wpswe:count>2</wpswe:count>
        <wpswe:formatCode>General</wpswe:formatCode>
        <wpswe:cell wpswe:idx="1" wpswe:formatCode="General">
          <wpswe:value>最终有效业务数据表</wpswe:value>
        </wpswe:cell>
      </wpswe:cells>
      <wpswe:cells wpswe:idx="1">
        <wpswe:count>2</wpswe:count>
        <wpswe:formatCode>General</wpswe:formatCode>
        <wpswe:cell wpswe:idx="0">
          <wpswe:value>查询数据表</wpswe:value>
        </wpswe:cell>
        <wpswe:cell wpswe:idx="1">
          <wpswe:value>9</wpswe:value>
        </wpswe:cell>
      </wpswe:cells>
      <wpswe:cells wpswe:idx="2">
        <wpswe:count>2</wpswe:count>
        <wpswe:formatCode>General</wpswe:formatCode>
        <wpswe:cell wpswe:idx="0">
          <wpswe:value>异议数据表</wpswe:value>
        </wpswe:cell>
        <wpswe:cell wpswe:idx="1">
          <wpswe:value>8</wpswe:value>
        </wpswe:cell>
      </wpswe:cells>
      <wpswe:cells wpswe:idx="3">
        <wpswe:count>2</wpswe:count>
        <wpswe:formatCode>General</wpswe:formatCode>
        <wpswe:cell wpswe:idx="0">
          <wpswe:value>电话数据表</wpswe:value>
        </wpswe:cell>
        <wpswe:cell wpswe:idx="1">
          <wpswe:value>145</wpswe:value>
        </wpswe:cell>
      </wpswe:cells>
    </wpswe:dataRange>
  </wpswe:watchingCache>
  <wpswe:snapshot xmlns:r="http://schemas.openxmlformats.org/officeDocument/2006/relationships" r:embed="rId2"/>
  <wpswe:externalData xmlns:r="http://schemas.openxmlformats.org/officeDocument/2006/relationships" r:id="rId1"/>
  <wpswe:url>https://clientweb.docer.wps.cn/web-chart/v1/web-shape.html#/home</wpswe:url>
  <wpswe:constantSnapshot>false</wpswe:constantSnapshot>
</wps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819</Words>
  <Characters>1297</Characters>
  <Lines>1</Lines>
  <Paragraphs>1</Paragraphs>
  <TotalTime>3</TotalTime>
  <ScaleCrop>false</ScaleCrop>
  <LinksUpToDate>false</LinksUpToDate>
  <CharactersWithSpaces>1302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2025-05-14T01:36:00Z</dcterms:created>
  <dc:creator>浩浩</dc:creator>
  <cp:lastModifiedBy>lenovo</cp:lastModifiedBy>
  <dcterms:modified xsi:type="dcterms:W3CDTF">2025-05-19T02:59:28Z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7C1ABCC6CAB84B44BBBEA617DD6FE3EB_13</vt:lpwstr>
  </property>
  <property fmtid="{D5CDD505-2E9C-101B-9397-08002B2CF9AE}" pid="4" name="KSOTemplateDocerSaveRecord">
    <vt:lpwstr>eyJoZGlkIjoiZjMzYzcxNmFjOWU0MDU0NjVlZWM4NTczMTA1ZTYwMDYifQ==</vt:lpwstr>
  </property>
</Properties>
</file>